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0D9A6" w14:textId="3EC3E548" w:rsidR="00F631D1" w:rsidRPr="00990C64" w:rsidRDefault="00536402" w:rsidP="00990C6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90C64">
        <w:rPr>
          <w:rFonts w:ascii="微软雅黑" w:eastAsia="微软雅黑" w:hAnsi="微软雅黑" w:hint="eastAsia"/>
          <w:b/>
          <w:sz w:val="44"/>
          <w:szCs w:val="44"/>
        </w:rPr>
        <w:t>寻路记</w:t>
      </w:r>
      <w:r w:rsidR="00B611A9" w:rsidRPr="00990C64">
        <w:rPr>
          <w:rFonts w:ascii="微软雅黑" w:eastAsia="微软雅黑" w:hAnsi="微软雅黑" w:hint="eastAsia"/>
          <w:b/>
          <w:sz w:val="44"/>
          <w:szCs w:val="44"/>
        </w:rPr>
        <w:t>接口文档</w:t>
      </w:r>
      <w:r w:rsidR="00A1155D">
        <w:rPr>
          <w:rFonts w:ascii="微软雅黑" w:eastAsia="微软雅黑" w:hAnsi="微软雅黑" w:hint="eastAsia"/>
          <w:b/>
          <w:sz w:val="44"/>
          <w:szCs w:val="44"/>
        </w:rPr>
        <w:t>V1.0</w:t>
      </w:r>
    </w:p>
    <w:p w14:paraId="12DAA46D" w14:textId="77777777" w:rsidR="00B611A9" w:rsidRPr="00990C64" w:rsidRDefault="00B611A9" w:rsidP="00990C64">
      <w:pPr>
        <w:pStyle w:val="1"/>
      </w:pPr>
      <w:r w:rsidRPr="00990C64">
        <w:rPr>
          <w:rFonts w:hint="eastAsia"/>
        </w:rPr>
        <w:t>概述</w:t>
      </w:r>
    </w:p>
    <w:p w14:paraId="68E2AB62" w14:textId="77777777" w:rsidR="00B611A9" w:rsidRPr="00990C64" w:rsidRDefault="00B611A9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本文档描述客户端（Android与iOS）与服务器之间交换数据所使用的接口信息，将对所有接口进行说明，标明其中的规范与约束。</w:t>
      </w:r>
    </w:p>
    <w:p w14:paraId="5AD5BADF" w14:textId="77777777" w:rsidR="00B611A9" w:rsidRPr="00990C64" w:rsidRDefault="00B611A9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通用的约束：</w:t>
      </w:r>
    </w:p>
    <w:p w14:paraId="546EE8E8" w14:textId="77777777" w:rsidR="00B611A9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1. </w:t>
      </w:r>
      <w:r w:rsidR="00B611A9" w:rsidRPr="00990C64">
        <w:rPr>
          <w:rFonts w:ascii="微软雅黑" w:eastAsia="微软雅黑" w:hAnsi="微软雅黑" w:hint="eastAsia"/>
        </w:rPr>
        <w:t>客户端发送HTTP</w:t>
      </w:r>
      <w:r w:rsidRPr="00990C64">
        <w:rPr>
          <w:rFonts w:ascii="微软雅黑" w:eastAsia="微软雅黑" w:hAnsi="微软雅黑" w:hint="eastAsia"/>
        </w:rPr>
        <w:t>请求给服务器，其中每个请求所需参数均以键值对、FORM方式传递。</w:t>
      </w:r>
    </w:p>
    <w:p w14:paraId="3DE9FBB3" w14:textId="77777777" w:rsidR="004B03E4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2. 服务器以JSON/UTF-8格式返回数据。</w:t>
      </w:r>
    </w:p>
    <w:p w14:paraId="5469DFB0" w14:textId="77777777" w:rsidR="004B03E4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3. 接口地址、接口参数严格区分大小写。</w:t>
      </w:r>
    </w:p>
    <w:p w14:paraId="16DBB156" w14:textId="3780DD75" w:rsidR="00092F00" w:rsidRPr="00990C64" w:rsidRDefault="00092F00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4. 文档中参数信息，未标识未必须，则为必须参数，不再另行说明。</w:t>
      </w:r>
    </w:p>
    <w:p w14:paraId="30D274D5" w14:textId="625EF396" w:rsidR="00747FC5" w:rsidRPr="00990C64" w:rsidRDefault="00747FC5" w:rsidP="00747FC5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当前服务器地址：</w:t>
      </w:r>
    </w:p>
    <w:p w14:paraId="6FB3BA33" w14:textId="5CFB2844" w:rsidR="00747FC5" w:rsidRPr="00990C64" w:rsidRDefault="00747FC5" w:rsidP="00747FC5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http://www.xunluji.com</w:t>
      </w:r>
    </w:p>
    <w:p w14:paraId="00F42514" w14:textId="0ACDFADA" w:rsidR="005D218F" w:rsidRPr="00990C64" w:rsidRDefault="005D218F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服务返回码定义：</w:t>
      </w:r>
    </w:p>
    <w:p w14:paraId="001C15BC" w14:textId="186AD06A" w:rsidR="00372BC4" w:rsidRPr="00990C64" w:rsidRDefault="00372BC4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此状态码非HTTP状态码，请勿混淆。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D218F" w:rsidRPr="00990C64" w14:paraId="7F5F9A53" w14:textId="77777777" w:rsidTr="005D218F">
        <w:tc>
          <w:tcPr>
            <w:tcW w:w="2838" w:type="dxa"/>
          </w:tcPr>
          <w:p w14:paraId="7A195ACB" w14:textId="4E5492C5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状态码</w:t>
            </w:r>
          </w:p>
        </w:tc>
        <w:tc>
          <w:tcPr>
            <w:tcW w:w="2839" w:type="dxa"/>
          </w:tcPr>
          <w:p w14:paraId="39BD1A94" w14:textId="1D8F6BA8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定义</w:t>
            </w:r>
          </w:p>
        </w:tc>
        <w:tc>
          <w:tcPr>
            <w:tcW w:w="2839" w:type="dxa"/>
          </w:tcPr>
          <w:p w14:paraId="26B16AEC" w14:textId="2221C893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注释</w:t>
            </w:r>
          </w:p>
        </w:tc>
      </w:tr>
      <w:tr w:rsidR="005D218F" w:rsidRPr="00990C64" w14:paraId="074C8DBC" w14:textId="77777777" w:rsidTr="005D218F">
        <w:tc>
          <w:tcPr>
            <w:tcW w:w="2838" w:type="dxa"/>
          </w:tcPr>
          <w:p w14:paraId="11B06402" w14:textId="0FB84EE7" w:rsidR="005D218F" w:rsidRPr="00990C64" w:rsidRDefault="00101E3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839" w:type="dxa"/>
          </w:tcPr>
          <w:p w14:paraId="36F94BF6" w14:textId="2CB7B688" w:rsidR="005D218F" w:rsidRPr="00990C64" w:rsidRDefault="00101E3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2839" w:type="dxa"/>
          </w:tcPr>
          <w:p w14:paraId="14E3EECB" w14:textId="77777777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</w:p>
        </w:tc>
      </w:tr>
      <w:tr w:rsidR="005D218F" w:rsidRPr="00990C64" w14:paraId="6AAFF055" w14:textId="77777777" w:rsidTr="005D218F">
        <w:tc>
          <w:tcPr>
            <w:tcW w:w="2838" w:type="dxa"/>
          </w:tcPr>
          <w:p w14:paraId="1EE60A50" w14:textId="2EA6E4B0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839" w:type="dxa"/>
          </w:tcPr>
          <w:p w14:paraId="7A266E8F" w14:textId="2C7EE64F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服务器内部错误</w:t>
            </w:r>
          </w:p>
        </w:tc>
        <w:tc>
          <w:tcPr>
            <w:tcW w:w="2839" w:type="dxa"/>
          </w:tcPr>
          <w:p w14:paraId="2F6C5970" w14:textId="77777777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</w:p>
        </w:tc>
      </w:tr>
      <w:tr w:rsidR="005D218F" w:rsidRPr="00990C64" w14:paraId="66A6D16F" w14:textId="77777777" w:rsidTr="005D218F">
        <w:tc>
          <w:tcPr>
            <w:tcW w:w="2838" w:type="dxa"/>
          </w:tcPr>
          <w:p w14:paraId="7AA3D420" w14:textId="011F9E32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201</w:t>
            </w:r>
          </w:p>
        </w:tc>
        <w:tc>
          <w:tcPr>
            <w:tcW w:w="2839" w:type="dxa"/>
          </w:tcPr>
          <w:p w14:paraId="7A0DDB5D" w14:textId="3D46804E" w:rsidR="005D218F" w:rsidRPr="00990C64" w:rsidRDefault="00824487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接口不存在</w:t>
            </w:r>
          </w:p>
        </w:tc>
        <w:tc>
          <w:tcPr>
            <w:tcW w:w="2839" w:type="dxa"/>
          </w:tcPr>
          <w:p w14:paraId="00A575DA" w14:textId="29803DAA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url路径错误</w:t>
            </w:r>
            <w:r w:rsidR="00A526F9" w:rsidRPr="00990C64">
              <w:rPr>
                <w:rFonts w:ascii="微软雅黑" w:eastAsia="微软雅黑" w:hAnsi="微软雅黑" w:hint="eastAsia"/>
              </w:rPr>
              <w:t>等错误</w:t>
            </w:r>
          </w:p>
        </w:tc>
      </w:tr>
      <w:tr w:rsidR="005D218F" w:rsidRPr="00990C64" w14:paraId="7AC48F47" w14:textId="77777777" w:rsidTr="005D218F">
        <w:tc>
          <w:tcPr>
            <w:tcW w:w="2838" w:type="dxa"/>
          </w:tcPr>
          <w:p w14:paraId="28BD73BB" w14:textId="115DED7B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202</w:t>
            </w:r>
          </w:p>
        </w:tc>
        <w:tc>
          <w:tcPr>
            <w:tcW w:w="2839" w:type="dxa"/>
          </w:tcPr>
          <w:p w14:paraId="070D9B2A" w14:textId="4A358897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参数错误</w:t>
            </w:r>
          </w:p>
        </w:tc>
        <w:tc>
          <w:tcPr>
            <w:tcW w:w="2839" w:type="dxa"/>
          </w:tcPr>
          <w:p w14:paraId="30063FA6" w14:textId="4E9ED3C7" w:rsidR="005D218F" w:rsidRPr="00990C64" w:rsidRDefault="00FA1CEE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参数缺少、类型不匹配</w:t>
            </w:r>
          </w:p>
        </w:tc>
      </w:tr>
      <w:tr w:rsidR="00B56261" w:rsidRPr="00990C64" w14:paraId="2C29EAC6" w14:textId="77777777" w:rsidTr="005D218F">
        <w:tc>
          <w:tcPr>
            <w:tcW w:w="2838" w:type="dxa"/>
          </w:tcPr>
          <w:p w14:paraId="3195CFD7" w14:textId="0A3C8745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203</w:t>
            </w:r>
          </w:p>
        </w:tc>
        <w:tc>
          <w:tcPr>
            <w:tcW w:w="2839" w:type="dxa"/>
          </w:tcPr>
          <w:p w14:paraId="5B534698" w14:textId="0A3C8AED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A</w:t>
            </w:r>
            <w:r w:rsidRPr="00990C64">
              <w:rPr>
                <w:rFonts w:ascii="微软雅黑" w:eastAsia="微软雅黑" w:hAnsi="微软雅黑" w:hint="eastAsia"/>
              </w:rPr>
              <w:t>ccess token不正确</w:t>
            </w:r>
          </w:p>
        </w:tc>
        <w:tc>
          <w:tcPr>
            <w:tcW w:w="2839" w:type="dxa"/>
          </w:tcPr>
          <w:p w14:paraId="24C81DBF" w14:textId="6002303E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错误或者过期</w:t>
            </w:r>
          </w:p>
        </w:tc>
      </w:tr>
    </w:tbl>
    <w:p w14:paraId="1B1D21FD" w14:textId="77777777" w:rsidR="005D218F" w:rsidRPr="00990C64" w:rsidRDefault="005D218F" w:rsidP="005D218F">
      <w:pPr>
        <w:rPr>
          <w:rFonts w:ascii="微软雅黑" w:eastAsia="微软雅黑" w:hAnsi="微软雅黑"/>
        </w:rPr>
      </w:pPr>
    </w:p>
    <w:p w14:paraId="7CB73EB9" w14:textId="77777777" w:rsidR="004B03E4" w:rsidRPr="00990C64" w:rsidRDefault="00903BA5" w:rsidP="00990C64">
      <w:pPr>
        <w:pStyle w:val="1"/>
      </w:pPr>
      <w:r w:rsidRPr="00990C64">
        <w:rPr>
          <w:rFonts w:hint="eastAsia"/>
        </w:rPr>
        <w:t>线路相关</w:t>
      </w:r>
      <w:r w:rsidR="004B03E4" w:rsidRPr="00990C64">
        <w:rPr>
          <w:rFonts w:hint="eastAsia"/>
        </w:rPr>
        <w:t>接口列表</w:t>
      </w:r>
    </w:p>
    <w:p w14:paraId="096F82E2" w14:textId="77777777" w:rsidR="00903BA5" w:rsidRDefault="00903BA5" w:rsidP="00990C64">
      <w:pPr>
        <w:pStyle w:val="2"/>
      </w:pPr>
      <w:r w:rsidRPr="00990C64">
        <w:rPr>
          <w:rFonts w:hint="eastAsia"/>
        </w:rPr>
        <w:t>单个、多个线路信息获取</w:t>
      </w:r>
    </w:p>
    <w:p w14:paraId="79586F98" w14:textId="77777777" w:rsidR="00BF3ACB" w:rsidRPr="00BF3ACB" w:rsidRDefault="00BF3ACB" w:rsidP="00BF3ACB"/>
    <w:p w14:paraId="15FCBED8" w14:textId="3E92BB67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lastRenderedPageBreak/>
        <w:t>说明：</w:t>
      </w:r>
      <w:r w:rsidR="00591D0F" w:rsidRPr="00990C64">
        <w:rPr>
          <w:rFonts w:ascii="微软雅黑" w:eastAsia="微软雅黑" w:hAnsi="微软雅黑" w:hint="eastAsia"/>
        </w:rPr>
        <w:t>根据用户所在城市信息返回推荐的线路</w:t>
      </w:r>
    </w:p>
    <w:p w14:paraId="1C32146D" w14:textId="7CBC9207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69611C" w:rsidRPr="00990C64">
        <w:rPr>
          <w:rFonts w:ascii="微软雅黑" w:eastAsia="微软雅黑" w:hAnsi="微软雅黑"/>
        </w:rPr>
        <w:t>/route/</w:t>
      </w:r>
      <w:r w:rsidR="00854D08" w:rsidRPr="00990C64">
        <w:rPr>
          <w:rFonts w:ascii="微软雅黑" w:eastAsia="微软雅黑" w:hAnsi="微软雅黑"/>
        </w:rPr>
        <w:t>list</w:t>
      </w:r>
    </w:p>
    <w:p w14:paraId="2C36ADC4" w14:textId="1279314B" w:rsidR="000517FB" w:rsidRDefault="000517FB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585AF2E3" w14:textId="02C342E6" w:rsidR="009B18F3" w:rsidRDefault="009B18F3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B18F3" w14:paraId="72966BA0" w14:textId="77777777" w:rsidTr="009B18F3">
        <w:tc>
          <w:tcPr>
            <w:tcW w:w="2129" w:type="dxa"/>
          </w:tcPr>
          <w:p w14:paraId="0841BA48" w14:textId="5DDB2A38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5C941C25" w14:textId="3FA3FC19" w:rsidR="009B18F3" w:rsidRDefault="009C55F0" w:rsidP="005D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 w:rsidR="005D0F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129" w:type="dxa"/>
          </w:tcPr>
          <w:p w14:paraId="390895ED" w14:textId="1E1B4D53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96C80D0" w14:textId="60879638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B18F3" w14:paraId="0CDDD1F4" w14:textId="77777777" w:rsidTr="009B18F3">
        <w:tc>
          <w:tcPr>
            <w:tcW w:w="2129" w:type="dxa"/>
          </w:tcPr>
          <w:p w14:paraId="0FABBE95" w14:textId="3DCBE025" w:rsidR="009B18F3" w:rsidRDefault="003B1B48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4ABB0B82" w14:textId="5DC93F70" w:rsidR="009B18F3" w:rsidRDefault="00553A4D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4B5489B" w14:textId="5F7D7ECC" w:rsidR="009B18F3" w:rsidRDefault="001D211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9AF15A3" w14:textId="1CD0F09B" w:rsidR="009B18F3" w:rsidRDefault="00750F34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9B18F3" w14:paraId="16E2F892" w14:textId="77777777" w:rsidTr="009B18F3">
        <w:tc>
          <w:tcPr>
            <w:tcW w:w="2129" w:type="dxa"/>
          </w:tcPr>
          <w:p w14:paraId="34CC38E9" w14:textId="24A06F8F" w:rsidR="009B18F3" w:rsidRDefault="004C21E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19B01020" w14:textId="39E47E51" w:rsidR="009B18F3" w:rsidRDefault="004C21E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674810" w14:textId="4F41DB39" w:rsidR="009B18F3" w:rsidRDefault="00420E4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1F443647" w14:textId="7402579D" w:rsidR="009B18F3" w:rsidRDefault="0098089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9B18F3" w14:paraId="651131C4" w14:textId="77777777" w:rsidTr="009B18F3">
        <w:tc>
          <w:tcPr>
            <w:tcW w:w="2129" w:type="dxa"/>
          </w:tcPr>
          <w:p w14:paraId="1C66A40D" w14:textId="137B92FA" w:rsidR="009B18F3" w:rsidRDefault="00686742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</w:tcPr>
          <w:p w14:paraId="28B0443E" w14:textId="06C24B3A" w:rsidR="009B18F3" w:rsidRDefault="00686742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D36B6DF" w14:textId="23C2767A" w:rsidR="009B18F3" w:rsidRDefault="00126245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7125345" w14:textId="2CC10829" w:rsidR="009B18F3" w:rsidRDefault="00FE4A01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9B18F3" w14:paraId="5F55AF68" w14:textId="77777777" w:rsidTr="009B18F3">
        <w:tc>
          <w:tcPr>
            <w:tcW w:w="2129" w:type="dxa"/>
          </w:tcPr>
          <w:p w14:paraId="5FAF12C7" w14:textId="09A65A98" w:rsidR="009B18F3" w:rsidRDefault="009A7149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29" w:type="dxa"/>
          </w:tcPr>
          <w:p w14:paraId="5A704FAE" w14:textId="6AF601FE" w:rsidR="009B18F3" w:rsidRDefault="00300A6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21ADBBED" w14:textId="55DBDE23" w:rsidR="009B18F3" w:rsidRDefault="00906DB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10F344A" w14:textId="3032501D" w:rsidR="009B18F3" w:rsidRDefault="00E24C4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名称，模糊搜索</w:t>
            </w:r>
          </w:p>
        </w:tc>
      </w:tr>
      <w:tr w:rsidR="009B18F3" w14:paraId="4E2002C2" w14:textId="77777777" w:rsidTr="009B18F3">
        <w:tc>
          <w:tcPr>
            <w:tcW w:w="2129" w:type="dxa"/>
          </w:tcPr>
          <w:p w14:paraId="75370F48" w14:textId="6E98B479" w:rsidR="009B18F3" w:rsidRDefault="007C067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categoryName</w:t>
            </w:r>
          </w:p>
        </w:tc>
        <w:tc>
          <w:tcPr>
            <w:tcW w:w="2129" w:type="dxa"/>
          </w:tcPr>
          <w:p w14:paraId="5C522993" w14:textId="76C5605B" w:rsidR="009B18F3" w:rsidRDefault="00E27367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5711E64F" w14:textId="6532F7E6" w:rsidR="009B18F3" w:rsidRDefault="0064125B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64BD52D8" w14:textId="06C55FE4" w:rsidR="009B18F3" w:rsidRDefault="00A32E5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分类</w:t>
            </w:r>
            <w:r>
              <w:rPr>
                <w:rFonts w:ascii="微软雅黑" w:eastAsia="微软雅黑" w:hAnsi="微软雅黑"/>
              </w:rPr>
              <w:t>名称，模糊搜索</w:t>
            </w:r>
          </w:p>
        </w:tc>
      </w:tr>
    </w:tbl>
    <w:p w14:paraId="6F904605" w14:textId="77777777" w:rsidR="0036719A" w:rsidRDefault="0036719A" w:rsidP="00903BA5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9AD476" w14:textId="1B70055B" w:rsidR="009C55F0" w:rsidRDefault="009C55F0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1701"/>
      </w:tblGrid>
      <w:tr w:rsidR="00CC0B90" w14:paraId="4D7E29B1" w14:textId="77777777" w:rsidTr="000E223C">
        <w:tc>
          <w:tcPr>
            <w:tcW w:w="6771" w:type="dxa"/>
            <w:gridSpan w:val="2"/>
          </w:tcPr>
          <w:p w14:paraId="0C52DAF1" w14:textId="74DAFD08" w:rsidR="00CC0B90" w:rsidRDefault="00CC0B9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01" w:type="dxa"/>
          </w:tcPr>
          <w:p w14:paraId="312ECB3C" w14:textId="2C712987" w:rsidR="00CC0B90" w:rsidRDefault="00CC0B9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14296" w14:paraId="3C024E1D" w14:textId="77777777" w:rsidTr="000E223C">
        <w:tc>
          <w:tcPr>
            <w:tcW w:w="1526" w:type="dxa"/>
            <w:vMerge w:val="restart"/>
          </w:tcPr>
          <w:p w14:paraId="7C1236C0" w14:textId="02232696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5245" w:type="dxa"/>
          </w:tcPr>
          <w:p w14:paraId="377BC47A" w14:textId="3D899F48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1701" w:type="dxa"/>
          </w:tcPr>
          <w:p w14:paraId="61CB6094" w14:textId="323AE0F4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714296" w14:paraId="45D0C9F0" w14:textId="77777777" w:rsidTr="000E223C">
        <w:tc>
          <w:tcPr>
            <w:tcW w:w="1526" w:type="dxa"/>
            <w:vMerge/>
          </w:tcPr>
          <w:p w14:paraId="3F7B8A06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3E60CAD0" w14:textId="3FCAFD70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1701" w:type="dxa"/>
          </w:tcPr>
          <w:p w14:paraId="016AD9B5" w14:textId="69986359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714296" w14:paraId="2D6ED88F" w14:textId="77777777" w:rsidTr="000E223C">
        <w:tc>
          <w:tcPr>
            <w:tcW w:w="1526" w:type="dxa"/>
            <w:vMerge/>
          </w:tcPr>
          <w:p w14:paraId="75DFD2BA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24E50F87" w14:textId="3669DAF4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1701" w:type="dxa"/>
          </w:tcPr>
          <w:p w14:paraId="26A421E8" w14:textId="21F74EF1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714296" w14:paraId="3F45D3AB" w14:textId="77777777" w:rsidTr="000E223C">
        <w:tc>
          <w:tcPr>
            <w:tcW w:w="1526" w:type="dxa"/>
            <w:vMerge/>
          </w:tcPr>
          <w:p w14:paraId="6DAC3AEF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145A6A2E" w14:textId="77777777" w:rsidR="00C01646" w:rsidRPr="000E59D3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3045"/>
            </w:tblGrid>
            <w:tr w:rsidR="00C01646" w14:paraId="7CA7058D" w14:textId="77777777" w:rsidTr="00942C09">
              <w:tc>
                <w:tcPr>
                  <w:tcW w:w="1945" w:type="dxa"/>
                </w:tcPr>
                <w:p w14:paraId="47F4E87A" w14:textId="7B900943" w:rsidR="00C01646" w:rsidRDefault="00C01646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3045" w:type="dxa"/>
                </w:tcPr>
                <w:p w14:paraId="1987752D" w14:textId="6E3A6EDE" w:rsidR="00C01646" w:rsidRDefault="000A5807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 w:rsidR="00D76286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</w:tr>
            <w:tr w:rsidR="00C01646" w14:paraId="73942469" w14:textId="77777777" w:rsidTr="00942C09">
              <w:tc>
                <w:tcPr>
                  <w:tcW w:w="1945" w:type="dxa"/>
                </w:tcPr>
                <w:p w14:paraId="2E8CF9FE" w14:textId="5D20851C" w:rsidR="00C01646" w:rsidRDefault="0096402D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3045" w:type="dxa"/>
                </w:tcPr>
                <w:p w14:paraId="715F6434" w14:textId="6CEC2B99" w:rsidR="00C01646" w:rsidRDefault="00682FE0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C01646" w14:paraId="57DE891E" w14:textId="77777777" w:rsidTr="00942C09">
              <w:tc>
                <w:tcPr>
                  <w:tcW w:w="1945" w:type="dxa"/>
                </w:tcPr>
                <w:p w14:paraId="1545C45C" w14:textId="75E9B1AE" w:rsidR="00C01646" w:rsidRDefault="009E3619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3045" w:type="dxa"/>
                </w:tcPr>
                <w:p w14:paraId="308ACCC6" w14:textId="0437CD3A" w:rsidR="00C01646" w:rsidRDefault="001A4436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D3304C" w14:paraId="0BA14540" w14:textId="77777777" w:rsidTr="00942C09">
              <w:tc>
                <w:tcPr>
                  <w:tcW w:w="1945" w:type="dxa"/>
                </w:tcPr>
                <w:p w14:paraId="0C18AE78" w14:textId="44EA6790" w:rsidR="00D3304C" w:rsidRPr="00CA32AB" w:rsidRDefault="00D3304C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favCount</w:t>
                  </w:r>
                </w:p>
              </w:tc>
              <w:tc>
                <w:tcPr>
                  <w:tcW w:w="3045" w:type="dxa"/>
                </w:tcPr>
                <w:p w14:paraId="29E9DBC8" w14:textId="76035650" w:rsidR="00D3304C" w:rsidRPr="00CA32AB" w:rsidRDefault="008859F5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点赞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次数</w:t>
                  </w:r>
                </w:p>
              </w:tc>
            </w:tr>
            <w:tr w:rsidR="00055B5A" w14:paraId="1D6D6CDC" w14:textId="77777777" w:rsidTr="00942C09">
              <w:tc>
                <w:tcPr>
                  <w:tcW w:w="1945" w:type="dxa"/>
                </w:tcPr>
                <w:p w14:paraId="17C8D33F" w14:textId="3EC9E1E8" w:rsidR="00055B5A" w:rsidRPr="00CA32AB" w:rsidRDefault="00055B5A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location</w:t>
                  </w:r>
                </w:p>
              </w:tc>
              <w:tc>
                <w:tcPr>
                  <w:tcW w:w="3045" w:type="dxa"/>
                </w:tcPr>
                <w:p w14:paraId="0E5CE943" w14:textId="12F1C58A" w:rsidR="00055B5A" w:rsidRPr="00CA32AB" w:rsidRDefault="00055B5A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经纬度 用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“</w:t>
                  </w: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，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”</w:t>
                  </w: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隔开</w:t>
                  </w:r>
                </w:p>
              </w:tc>
            </w:tr>
            <w:tr w:rsidR="00300F23" w14:paraId="23096B6C" w14:textId="77777777" w:rsidTr="00942C09">
              <w:tc>
                <w:tcPr>
                  <w:tcW w:w="1945" w:type="dxa"/>
                </w:tcPr>
                <w:p w14:paraId="4550F9D6" w14:textId="14EF1BDD" w:rsidR="00300F23" w:rsidRPr="00896F02" w:rsidRDefault="00300F23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896F02">
                    <w:rPr>
                      <w:rFonts w:ascii="微软雅黑" w:eastAsia="微软雅黑" w:hAnsi="微软雅黑"/>
                      <w:highlight w:val="yellow"/>
                    </w:rPr>
                    <w:t>categoryList</w:t>
                  </w:r>
                </w:p>
              </w:tc>
              <w:tc>
                <w:tcPr>
                  <w:tcW w:w="3045" w:type="dxa"/>
                </w:tcPr>
                <w:p w14:paraId="4E8D6FDE" w14:textId="00814C38" w:rsidR="00300F23" w:rsidRPr="00896F02" w:rsidRDefault="00B42385" w:rsidP="00B4238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highlight w:val="yellow"/>
                    </w:rPr>
                  </w:pPr>
                  <w:r w:rsidRPr="00B42385">
                    <w:rPr>
                      <w:rFonts w:ascii="宋体" w:eastAsia="宋体" w:hAnsi="宋体" w:cs="宋体"/>
                      <w:color w:val="000000"/>
                      <w:kern w:val="0"/>
                      <w:highlight w:val="yellow"/>
                    </w:rPr>
                    <w:t>["大自然","探险游"]</w:t>
                  </w:r>
                </w:p>
              </w:tc>
            </w:tr>
            <w:tr w:rsidR="00A36D06" w14:paraId="7F52DBF6" w14:textId="77777777" w:rsidTr="00942C09">
              <w:tc>
                <w:tcPr>
                  <w:tcW w:w="1945" w:type="dxa"/>
                </w:tcPr>
                <w:p w14:paraId="72BB7F80" w14:textId="6C32396E" w:rsidR="00A36D06" w:rsidRPr="00300F23" w:rsidRDefault="00A36D06" w:rsidP="00903BA5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5" w:type="dxa"/>
                </w:tcPr>
                <w:p w14:paraId="1E174F88" w14:textId="77777777" w:rsidR="00A36D06" w:rsidRDefault="00A36D06" w:rsidP="00903BA5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035DCAC1" w14:textId="33746BDA" w:rsidR="00714296" w:rsidRPr="000E59D3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4037FF31" w14:textId="5603FDD1" w:rsidR="00714296" w:rsidRDefault="004940E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660D5A" w14:paraId="2364AE9D" w14:textId="77777777" w:rsidTr="000E223C">
        <w:tc>
          <w:tcPr>
            <w:tcW w:w="1526" w:type="dxa"/>
          </w:tcPr>
          <w:p w14:paraId="1076AAF7" w14:textId="74A6346F" w:rsidR="00660D5A" w:rsidRDefault="00660D5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5245" w:type="dxa"/>
          </w:tcPr>
          <w:p w14:paraId="20C3E10E" w14:textId="102A1BAA" w:rsidR="00660D5A" w:rsidRDefault="003D4D7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 w:rsidR="00CC0B90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701" w:type="dxa"/>
          </w:tcPr>
          <w:p w14:paraId="33897503" w14:textId="029171B5" w:rsidR="00660D5A" w:rsidRDefault="00660D5A" w:rsidP="00903BA5">
            <w:pPr>
              <w:rPr>
                <w:rFonts w:ascii="微软雅黑" w:eastAsia="微软雅黑" w:hAnsi="微软雅黑"/>
              </w:rPr>
            </w:pPr>
          </w:p>
        </w:tc>
      </w:tr>
      <w:tr w:rsidR="00660D5A" w14:paraId="00CA01EB" w14:textId="77777777" w:rsidTr="000E223C">
        <w:tc>
          <w:tcPr>
            <w:tcW w:w="1526" w:type="dxa"/>
          </w:tcPr>
          <w:p w14:paraId="13D2D85A" w14:textId="5EDC3216" w:rsidR="00660D5A" w:rsidRDefault="00660D5A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5245" w:type="dxa"/>
          </w:tcPr>
          <w:p w14:paraId="1AC2B849" w14:textId="0F461013" w:rsidR="00660D5A" w:rsidRDefault="00EB7521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701" w:type="dxa"/>
          </w:tcPr>
          <w:p w14:paraId="3B2475DA" w14:textId="0266A50D" w:rsidR="00660D5A" w:rsidRDefault="004256B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 w:rsidR="007E4D20">
              <w:rPr>
                <w:rFonts w:ascii="微软雅黑" w:eastAsia="微软雅黑" w:hAnsi="微软雅黑"/>
              </w:rPr>
              <w:t>，</w:t>
            </w:r>
            <w:r w:rsidR="005B13B2">
              <w:rPr>
                <w:rFonts w:ascii="微软雅黑" w:eastAsia="微软雅黑" w:hAnsi="微软雅黑" w:hint="eastAsia"/>
              </w:rPr>
              <w:t>1</w:t>
            </w:r>
            <w:r w:rsidR="005B13B2" w:rsidRPr="005B13B2">
              <w:rPr>
                <w:rFonts w:ascii="微软雅黑" w:eastAsia="微软雅黑" w:hAnsi="微软雅黑" w:hint="eastAsia"/>
              </w:rPr>
              <w:t>服务器内部异常</w:t>
            </w:r>
            <w:r w:rsidR="005B13B2">
              <w:rPr>
                <w:rFonts w:ascii="微软雅黑" w:eastAsia="微软雅黑" w:hAnsi="微软雅黑" w:hint="eastAsia"/>
              </w:rPr>
              <w:t>，</w:t>
            </w:r>
            <w:r w:rsidR="000D47A5">
              <w:rPr>
                <w:rFonts w:ascii="微软雅黑" w:eastAsia="微软雅黑" w:hAnsi="微软雅黑" w:hint="eastAsia"/>
              </w:rPr>
              <w:t>202</w:t>
            </w:r>
            <w:r w:rsidR="000D47A5" w:rsidRPr="000D47A5">
              <w:rPr>
                <w:rFonts w:ascii="微软雅黑" w:eastAsia="微软雅黑" w:hAnsi="微软雅黑" w:hint="eastAsia"/>
              </w:rPr>
              <w:t>参数错误</w:t>
            </w:r>
            <w:r w:rsidR="000D47A5">
              <w:rPr>
                <w:rFonts w:ascii="微软雅黑" w:eastAsia="微软雅黑" w:hAnsi="微软雅黑" w:hint="eastAsia"/>
              </w:rPr>
              <w:t>，</w:t>
            </w:r>
            <w:r w:rsidR="00834070">
              <w:rPr>
                <w:rFonts w:ascii="微软雅黑" w:eastAsia="微软雅黑" w:hAnsi="微软雅黑" w:hint="eastAsia"/>
              </w:rPr>
              <w:t xml:space="preserve">203 </w:t>
            </w:r>
            <w:r w:rsidR="00834070" w:rsidRPr="00834070">
              <w:rPr>
                <w:rFonts w:ascii="微软雅黑" w:eastAsia="微软雅黑" w:hAnsi="微软雅黑" w:hint="eastAsia"/>
              </w:rPr>
              <w:t xml:space="preserve">accss token </w:t>
            </w:r>
            <w:r w:rsidR="00834070" w:rsidRPr="00834070">
              <w:rPr>
                <w:rFonts w:ascii="微软雅黑" w:eastAsia="微软雅黑" w:hAnsi="微软雅黑" w:hint="eastAsia"/>
              </w:rPr>
              <w:lastRenderedPageBreak/>
              <w:t>错误</w:t>
            </w:r>
          </w:p>
        </w:tc>
      </w:tr>
    </w:tbl>
    <w:p w14:paraId="338A224A" w14:textId="77777777" w:rsidR="009C55F0" w:rsidRDefault="009C55F0" w:rsidP="00903BA5">
      <w:pPr>
        <w:shd w:val="clear" w:color="auto" w:fill="B3B3B3"/>
        <w:rPr>
          <w:rFonts w:ascii="微软雅黑" w:eastAsia="微软雅黑" w:hAnsi="微软雅黑"/>
        </w:rPr>
      </w:pPr>
    </w:p>
    <w:p w14:paraId="757A3D65" w14:textId="5FC94CCB" w:rsidR="009B18F3" w:rsidRDefault="004E23AA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09F7865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77EA60C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"result": {</w:t>
      </w:r>
    </w:p>
    <w:p w14:paraId="758F4E3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"offset": 1,</w:t>
      </w:r>
    </w:p>
    <w:p w14:paraId="15B970E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"limit": 4,</w:t>
      </w:r>
    </w:p>
    <w:p w14:paraId="062DE3D5" w14:textId="77777777" w:rsid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"total": 15,</w:t>
      </w:r>
    </w:p>
    <w:p w14:paraId="298A0A8B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"list": [</w:t>
      </w:r>
    </w:p>
    <w:p w14:paraId="2FC337C3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{</w:t>
      </w:r>
    </w:p>
    <w:p w14:paraId="6F3EEF5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"routeId": 3,</w:t>
      </w:r>
    </w:p>
    <w:p w14:paraId="5C707242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            "name": "“菠萝的海”环游记",</w:t>
      </w:r>
    </w:p>
    <w:p w14:paraId="564E76EC" w14:textId="079ADC7C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"introImageUrl": "http://112.124.28.224/im</w:t>
      </w:r>
      <w:r>
        <w:rPr>
          <w:rFonts w:ascii="微软雅黑" w:eastAsia="微软雅黑" w:hAnsi="微软雅黑"/>
        </w:rPr>
        <w:t>ages/1505126/1430913778587.jpg"</w:t>
      </w:r>
      <w:r w:rsidRPr="000E59D3">
        <w:rPr>
          <w:rFonts w:ascii="微软雅黑" w:eastAsia="微软雅黑" w:hAnsi="微软雅黑"/>
        </w:rPr>
        <w:t xml:space="preserve"> </w:t>
      </w:r>
    </w:p>
    <w:p w14:paraId="335620C6" w14:textId="59881D3F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}</w:t>
      </w:r>
    </w:p>
    <w:p w14:paraId="330B5C55" w14:textId="16DC580B" w:rsidR="000E59D3" w:rsidRPr="000E59D3" w:rsidRDefault="00182BFA" w:rsidP="000E59D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  <w:r w:rsidR="000E59D3" w:rsidRPr="000E59D3">
        <w:rPr>
          <w:rFonts w:ascii="微软雅黑" w:eastAsia="微软雅黑" w:hAnsi="微软雅黑"/>
        </w:rPr>
        <w:t xml:space="preserve"> </w:t>
      </w:r>
    </w:p>
    <w:p w14:paraId="55E204D1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},</w:t>
      </w:r>
    </w:p>
    <w:p w14:paraId="5ADF9AE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4F461C48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4893E9D4" w14:textId="4FB7CEDF" w:rsidR="004E23AA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101592A8" w14:textId="77777777" w:rsidR="004E23AA" w:rsidRDefault="004E23AA" w:rsidP="00903BA5">
      <w:pPr>
        <w:shd w:val="clear" w:color="auto" w:fill="B3B3B3"/>
        <w:rPr>
          <w:rFonts w:ascii="微软雅黑" w:eastAsia="微软雅黑" w:hAnsi="微软雅黑"/>
        </w:rPr>
      </w:pPr>
    </w:p>
    <w:p w14:paraId="7F5009CB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3C94AEED" w14:textId="77777777" w:rsidR="00903BA5" w:rsidRPr="00AC5D3B" w:rsidRDefault="00903BA5" w:rsidP="00990C64">
      <w:pPr>
        <w:pStyle w:val="2"/>
        <w:rPr>
          <w:highlight w:val="yellow"/>
        </w:rPr>
      </w:pPr>
      <w:r w:rsidRPr="00AC5D3B">
        <w:rPr>
          <w:rFonts w:hint="eastAsia"/>
          <w:highlight w:val="yellow"/>
        </w:rPr>
        <w:t>线路详细信息获取</w:t>
      </w:r>
    </w:p>
    <w:p w14:paraId="2F078F71" w14:textId="68BC450C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8B4E0D" w:rsidRPr="00990C64">
        <w:rPr>
          <w:rFonts w:ascii="微软雅黑" w:eastAsia="微软雅黑" w:hAnsi="微软雅黑" w:hint="eastAsia"/>
        </w:rPr>
        <w:t>获取一条线路的详细信息</w:t>
      </w:r>
    </w:p>
    <w:p w14:paraId="5016B79E" w14:textId="45217D58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47FC5" w:rsidRPr="00990C64">
        <w:rPr>
          <w:rFonts w:ascii="微软雅黑" w:eastAsia="微软雅黑" w:hAnsi="微软雅黑"/>
        </w:rPr>
        <w:t>/route/detail</w:t>
      </w:r>
    </w:p>
    <w:p w14:paraId="128F12E0" w14:textId="77777777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146231EC" w14:textId="583403FA" w:rsidR="00FC60A6" w:rsidRPr="00990C64" w:rsidRDefault="00FC60A6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routeId: 1000 #</w:t>
      </w:r>
      <w:r w:rsidRPr="00990C64">
        <w:rPr>
          <w:rFonts w:ascii="微软雅黑" w:eastAsia="微软雅黑" w:hAnsi="微软雅黑" w:hint="eastAsia"/>
        </w:rPr>
        <w:t>线路</w:t>
      </w:r>
      <w:r w:rsidR="00920B08" w:rsidRPr="00990C64">
        <w:rPr>
          <w:rFonts w:ascii="微软雅黑" w:eastAsia="微软雅黑" w:hAnsi="微软雅黑" w:hint="eastAsia"/>
        </w:rPr>
        <w:t>ID</w:t>
      </w:r>
    </w:p>
    <w:p w14:paraId="3DCB0F52" w14:textId="6AB21A7E" w:rsidR="00F64CE1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F64CE1" w:rsidRPr="00990C64">
        <w:rPr>
          <w:rFonts w:ascii="微软雅黑" w:eastAsia="微软雅黑" w:hAnsi="微软雅黑"/>
        </w:rPr>
        <w:t xml:space="preserve">POST </w:t>
      </w:r>
      <w:hyperlink r:id="rId8" w:history="1">
        <w:r w:rsidR="009A293E" w:rsidRPr="00342C59">
          <w:rPr>
            <w:rStyle w:val="a8"/>
            <w:rFonts w:ascii="微软雅黑" w:eastAsia="微软雅黑" w:hAnsi="微软雅黑"/>
          </w:rPr>
          <w:t>http://www.xunluji.com/route/detail</w:t>
        </w:r>
      </w:hyperlink>
    </w:p>
    <w:p w14:paraId="5A32A6A0" w14:textId="77777777" w:rsidR="009A293E" w:rsidRDefault="009A293E" w:rsidP="009A293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293E" w14:paraId="669FB7BA" w14:textId="77777777" w:rsidTr="00C63B3C">
        <w:tc>
          <w:tcPr>
            <w:tcW w:w="2129" w:type="dxa"/>
          </w:tcPr>
          <w:p w14:paraId="642F1C91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E67DBB6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7164CAAD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2C04EE6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93E" w14:paraId="78B59D99" w14:textId="77777777" w:rsidTr="00C63B3C">
        <w:tc>
          <w:tcPr>
            <w:tcW w:w="2129" w:type="dxa"/>
          </w:tcPr>
          <w:p w14:paraId="2C9112C8" w14:textId="139CD9F9" w:rsidR="009A293E" w:rsidRPr="00607810" w:rsidRDefault="009A293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>userId</w:t>
            </w:r>
          </w:p>
        </w:tc>
        <w:tc>
          <w:tcPr>
            <w:tcW w:w="2129" w:type="dxa"/>
          </w:tcPr>
          <w:p w14:paraId="548A54ED" w14:textId="77777777" w:rsidR="009A293E" w:rsidRPr="00607810" w:rsidRDefault="009A293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微软雅黑" w:eastAsia="微软雅黑" w:hAnsi="微软雅黑" w:hint="eastAsia"/>
                <w:highlight w:val="yellow"/>
              </w:rPr>
              <w:t>Integer</w:t>
            </w:r>
          </w:p>
        </w:tc>
        <w:tc>
          <w:tcPr>
            <w:tcW w:w="2129" w:type="dxa"/>
          </w:tcPr>
          <w:p w14:paraId="59E8F2DF" w14:textId="3DC421E8" w:rsidR="009A293E" w:rsidRPr="00607810" w:rsidRDefault="00E6727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2129" w:type="dxa"/>
          </w:tcPr>
          <w:p w14:paraId="58BA28A1" w14:textId="3D7E5DE4" w:rsidR="009A293E" w:rsidRDefault="00DB766A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  <w:r w:rsidR="007E11CE">
              <w:rPr>
                <w:rFonts w:ascii="微软雅黑" w:eastAsia="微软雅黑" w:hAnsi="微软雅黑" w:hint="eastAsia"/>
              </w:rPr>
              <w:t>，</w:t>
            </w:r>
            <w:r w:rsidR="007E11CE">
              <w:rPr>
                <w:rFonts w:ascii="微软雅黑" w:eastAsia="微软雅黑" w:hAnsi="微软雅黑"/>
              </w:rPr>
              <w:t>用户获取线路是否被收藏</w:t>
            </w:r>
          </w:p>
        </w:tc>
      </w:tr>
      <w:tr w:rsidR="009A293E" w14:paraId="4A330F1F" w14:textId="77777777" w:rsidTr="00C63B3C">
        <w:tc>
          <w:tcPr>
            <w:tcW w:w="2129" w:type="dxa"/>
          </w:tcPr>
          <w:p w14:paraId="6A6BF31C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4A5A752E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B4E30CB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1B28F5F" w14:textId="02B9D3F5" w:rsidR="009A293E" w:rsidRDefault="00E453B3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414BDC04" w14:textId="77777777" w:rsidR="00E73231" w:rsidRDefault="00E73231" w:rsidP="00903BA5">
      <w:pPr>
        <w:shd w:val="clear" w:color="auto" w:fill="B3B3B3"/>
        <w:rPr>
          <w:rFonts w:ascii="微软雅黑" w:eastAsia="微软雅黑" w:hAnsi="微软雅黑"/>
        </w:rPr>
      </w:pPr>
    </w:p>
    <w:p w14:paraId="0B890E1D" w14:textId="77777777" w:rsidR="00E73231" w:rsidRDefault="00E73231" w:rsidP="00E7323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819"/>
        <w:gridCol w:w="2127"/>
      </w:tblGrid>
      <w:tr w:rsidR="00E73231" w14:paraId="585844FC" w14:textId="77777777" w:rsidTr="005C0847">
        <w:tc>
          <w:tcPr>
            <w:tcW w:w="6345" w:type="dxa"/>
            <w:gridSpan w:val="2"/>
          </w:tcPr>
          <w:p w14:paraId="23EF2F33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7" w:type="dxa"/>
          </w:tcPr>
          <w:p w14:paraId="29F28801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E73231" w14:paraId="61065755" w14:textId="77777777" w:rsidTr="005C0847">
        <w:tc>
          <w:tcPr>
            <w:tcW w:w="1526" w:type="dxa"/>
          </w:tcPr>
          <w:p w14:paraId="7C3F7B7B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819" w:type="dxa"/>
          </w:tcPr>
          <w:p w14:paraId="2A712468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127" w:type="dxa"/>
          </w:tcPr>
          <w:p w14:paraId="518E7409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</w:p>
        </w:tc>
      </w:tr>
      <w:tr w:rsidR="00E73231" w14:paraId="08F036AB" w14:textId="77777777" w:rsidTr="005C0847">
        <w:tc>
          <w:tcPr>
            <w:tcW w:w="1526" w:type="dxa"/>
          </w:tcPr>
          <w:p w14:paraId="4B513E75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819" w:type="dxa"/>
          </w:tcPr>
          <w:p w14:paraId="06D5DB89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127" w:type="dxa"/>
          </w:tcPr>
          <w:p w14:paraId="5553BFC1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E73231" w14:paraId="55C0F129" w14:textId="77777777" w:rsidTr="005C0847">
        <w:tc>
          <w:tcPr>
            <w:tcW w:w="1526" w:type="dxa"/>
          </w:tcPr>
          <w:p w14:paraId="10295B13" w14:textId="3F036530" w:rsidR="00E73231" w:rsidRPr="000E59D3" w:rsidRDefault="00FC293B" w:rsidP="002113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 w:rsidR="00E73231">
              <w:rPr>
                <w:rFonts w:ascii="微软雅黑" w:eastAsia="微软雅黑" w:hAnsi="微软雅黑" w:hint="eastAsia"/>
              </w:rPr>
              <w:t>esult</w:t>
            </w:r>
          </w:p>
        </w:tc>
        <w:tc>
          <w:tcPr>
            <w:tcW w:w="4819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2620"/>
            </w:tblGrid>
            <w:tr w:rsidR="00DC41CC" w14:paraId="48635C4F" w14:textId="77777777" w:rsidTr="005C0847">
              <w:tc>
                <w:tcPr>
                  <w:tcW w:w="1945" w:type="dxa"/>
                </w:tcPr>
                <w:p w14:paraId="5A468ADF" w14:textId="60F9B4E5" w:rsidR="00DC41CC" w:rsidRDefault="00DC41CC" w:rsidP="00211325">
                  <w:pPr>
                    <w:rPr>
                      <w:rFonts w:ascii="微软雅黑" w:eastAsia="微软雅黑" w:hAnsi="微软雅黑"/>
                    </w:rPr>
                  </w:pPr>
                  <w:r w:rsidRPr="00703069">
                    <w:rPr>
                      <w:rFonts w:ascii="微软雅黑" w:eastAsia="微软雅黑" w:hAnsi="微软雅黑"/>
                    </w:rPr>
                    <w:t>categoryList</w:t>
                  </w:r>
                </w:p>
              </w:tc>
              <w:tc>
                <w:tcPr>
                  <w:tcW w:w="2620" w:type="dxa"/>
                </w:tcPr>
                <w:p w14:paraId="5F4A81D3" w14:textId="2EEC2883" w:rsidR="00DC41CC" w:rsidRDefault="00DC41CC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例如【</w:t>
                  </w:r>
                  <w:r>
                    <w:rPr>
                      <w:rFonts w:ascii="微软雅黑" w:eastAsia="微软雅黑" w:hAnsi="微软雅黑" w:hint="eastAsia"/>
                    </w:rPr>
                    <w:t>“</w:t>
                  </w:r>
                  <w:r w:rsidR="00F376AB">
                    <w:rPr>
                      <w:rFonts w:ascii="微软雅黑" w:eastAsia="微软雅黑" w:hAnsi="微软雅黑" w:hint="eastAsia"/>
                    </w:rPr>
                    <w:t>亲子游</w:t>
                  </w:r>
                  <w:r w:rsidR="00F376AB">
                    <w:rPr>
                      <w:rFonts w:ascii="微软雅黑" w:eastAsia="微软雅黑" w:hAnsi="微软雅黑"/>
                    </w:rPr>
                    <w:t>“</w:t>
                  </w:r>
                  <w:r>
                    <w:rPr>
                      <w:rFonts w:ascii="微软雅黑" w:eastAsia="微软雅黑" w:hAnsi="微软雅黑"/>
                    </w:rPr>
                    <w:t>】</w:t>
                  </w:r>
                </w:p>
              </w:tc>
            </w:tr>
            <w:tr w:rsidR="006F381D" w14:paraId="13112248" w14:textId="77777777" w:rsidTr="005C0847">
              <w:tc>
                <w:tcPr>
                  <w:tcW w:w="1945" w:type="dxa"/>
                </w:tcPr>
                <w:p w14:paraId="3C6EF27E" w14:textId="00E6D6C5" w:rsidR="006F381D" w:rsidRPr="00703069" w:rsidRDefault="006F381D" w:rsidP="00211325">
                  <w:pPr>
                    <w:rPr>
                      <w:rFonts w:ascii="微软雅黑" w:eastAsia="微软雅黑" w:hAnsi="微软雅黑"/>
                    </w:rPr>
                  </w:pPr>
                  <w:r w:rsidRPr="006F381D">
                    <w:rPr>
                      <w:rFonts w:ascii="微软雅黑" w:eastAsia="微软雅黑" w:hAnsi="微软雅黑"/>
                    </w:rPr>
                    <w:t>isFav</w:t>
                  </w:r>
                </w:p>
              </w:tc>
              <w:tc>
                <w:tcPr>
                  <w:tcW w:w="2620" w:type="dxa"/>
                </w:tcPr>
                <w:p w14:paraId="07599761" w14:textId="0751071B" w:rsidR="006F381D" w:rsidRDefault="006F381D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收藏</w:t>
                  </w:r>
                </w:p>
              </w:tc>
            </w:tr>
            <w:tr w:rsidR="00CE3169" w14:paraId="5397B793" w14:textId="77777777" w:rsidTr="005C0847">
              <w:tc>
                <w:tcPr>
                  <w:tcW w:w="1945" w:type="dxa"/>
                </w:tcPr>
                <w:p w14:paraId="7074FA93" w14:textId="7E6A7257" w:rsidR="00CE3169" w:rsidRPr="006F381D" w:rsidRDefault="00CE3169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2620" w:type="dxa"/>
                </w:tcPr>
                <w:p w14:paraId="52BDBA0F" w14:textId="64CEDD52" w:rsidR="00CE3169" w:rsidRDefault="00606B33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A161F9" w14:paraId="2CF678B5" w14:textId="77777777" w:rsidTr="005C0847">
              <w:tc>
                <w:tcPr>
                  <w:tcW w:w="1945" w:type="dxa"/>
                </w:tcPr>
                <w:p w14:paraId="3267FB63" w14:textId="4B86BD55" w:rsidR="00A161F9" w:rsidRDefault="00EB7266" w:rsidP="00211325">
                  <w:pPr>
                    <w:rPr>
                      <w:rFonts w:ascii="微软雅黑" w:eastAsia="微软雅黑" w:hAnsi="微软雅黑"/>
                    </w:rPr>
                  </w:pPr>
                  <w:r w:rsidRPr="00EB726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2620" w:type="dxa"/>
                </w:tcPr>
                <w:p w14:paraId="5A23DD87" w14:textId="0B1A3588" w:rsidR="00A161F9" w:rsidRDefault="00EB7266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</w:p>
              </w:tc>
            </w:tr>
            <w:tr w:rsidR="009A2532" w14:paraId="63BEE29F" w14:textId="77777777" w:rsidTr="005C0847">
              <w:tc>
                <w:tcPr>
                  <w:tcW w:w="1945" w:type="dxa"/>
                </w:tcPr>
                <w:p w14:paraId="15DDF458" w14:textId="5D5CEF54" w:rsidR="009A2532" w:rsidRPr="00360A3B" w:rsidRDefault="009A2532" w:rsidP="00211325">
                  <w:pPr>
                    <w:rPr>
                      <w:rFonts w:ascii="微软雅黑" w:eastAsia="微软雅黑" w:hAnsi="微软雅黑"/>
                    </w:rPr>
                  </w:pPr>
                  <w:r w:rsidRPr="009A2532">
                    <w:rPr>
                      <w:rFonts w:ascii="微软雅黑" w:eastAsia="微软雅黑" w:hAnsi="微软雅黑"/>
                    </w:rPr>
                    <w:t>favCount</w:t>
                  </w:r>
                </w:p>
              </w:tc>
              <w:tc>
                <w:tcPr>
                  <w:tcW w:w="2620" w:type="dxa"/>
                </w:tcPr>
                <w:p w14:paraId="7EF3A2F1" w14:textId="31CAEF81" w:rsidR="009A2532" w:rsidRDefault="00437F7E" w:rsidP="00211325">
                  <w:pPr>
                    <w:rPr>
                      <w:rFonts w:ascii="微软雅黑" w:eastAsia="微软雅黑" w:hAnsi="微软雅黑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点赞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次数</w:t>
                  </w:r>
                </w:p>
              </w:tc>
            </w:tr>
            <w:tr w:rsidR="00C95CAA" w14:paraId="65E2D983" w14:textId="77777777" w:rsidTr="005C0847">
              <w:tc>
                <w:tcPr>
                  <w:tcW w:w="4565" w:type="dxa"/>
                  <w:gridSpan w:val="2"/>
                </w:tcPr>
                <w:p w14:paraId="73FA56DA" w14:textId="03CF130F" w:rsidR="002E4159" w:rsidRPr="006F381D" w:rsidRDefault="003B338F" w:rsidP="00211325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6F381D">
                    <w:rPr>
                      <w:rFonts w:ascii="微软雅黑" w:eastAsia="微软雅黑" w:hAnsi="微软雅黑"/>
                      <w:b/>
                    </w:rPr>
                    <w:t>routePropDetail</w:t>
                  </w:r>
                  <w:r w:rsidR="007958B5" w:rsidRPr="006F381D">
                    <w:rPr>
                      <w:rFonts w:ascii="微软雅黑" w:eastAsia="微软雅黑" w:hAnsi="微软雅黑"/>
                      <w:b/>
                    </w:rPr>
                    <w:t>s</w:t>
                  </w:r>
                </w:p>
              </w:tc>
            </w:tr>
            <w:tr w:rsidR="00DC41CC" w14:paraId="7419797E" w14:textId="77777777" w:rsidTr="005C0847">
              <w:tc>
                <w:tcPr>
                  <w:tcW w:w="1945" w:type="dxa"/>
                </w:tcPr>
                <w:p w14:paraId="4ABF5B38" w14:textId="7D9626E2" w:rsidR="00DC41CC" w:rsidRDefault="002E4159" w:rsidP="00211325">
                  <w:pPr>
                    <w:rPr>
                      <w:rFonts w:ascii="微软雅黑" w:eastAsia="微软雅黑" w:hAnsi="微软雅黑"/>
                    </w:rPr>
                  </w:pPr>
                  <w:r w:rsidRPr="002E4159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2620" w:type="dxa"/>
                </w:tcPr>
                <w:p w14:paraId="2A1B4B03" w14:textId="42B5789D" w:rsidR="00DC41CC" w:rsidRDefault="00334A03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DC41CC" w14:paraId="61D3D55E" w14:textId="77777777" w:rsidTr="005C0847">
              <w:tc>
                <w:tcPr>
                  <w:tcW w:w="1945" w:type="dxa"/>
                </w:tcPr>
                <w:p w14:paraId="1056DAF3" w14:textId="279F0668" w:rsidR="00DC41CC" w:rsidRDefault="002E4159" w:rsidP="00211325">
                  <w:pPr>
                    <w:rPr>
                      <w:rFonts w:ascii="微软雅黑" w:eastAsia="微软雅黑" w:hAnsi="微软雅黑"/>
                    </w:rPr>
                  </w:pPr>
                  <w:r w:rsidRPr="002E4159">
                    <w:rPr>
                      <w:rFonts w:ascii="微软雅黑" w:eastAsia="微软雅黑" w:hAnsi="微软雅黑"/>
                    </w:rPr>
                    <w:t>propId</w:t>
                  </w:r>
                </w:p>
              </w:tc>
              <w:tc>
                <w:tcPr>
                  <w:tcW w:w="2620" w:type="dxa"/>
                </w:tcPr>
                <w:p w14:paraId="6F1A5FA3" w14:textId="2FD3C8D5" w:rsidR="00DC41CC" w:rsidRDefault="007E013A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</w:t>
                  </w:r>
                  <w:r w:rsidR="00E82ECD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</w:tr>
            <w:tr w:rsidR="00DC41CC" w14:paraId="35454046" w14:textId="77777777" w:rsidTr="005C0847">
              <w:tc>
                <w:tcPr>
                  <w:tcW w:w="1945" w:type="dxa"/>
                </w:tcPr>
                <w:p w14:paraId="16AD5962" w14:textId="0EC8D715" w:rsidR="00DC41CC" w:rsidRDefault="002E4159" w:rsidP="00211325">
                  <w:pPr>
                    <w:rPr>
                      <w:rFonts w:ascii="微软雅黑" w:eastAsia="微软雅黑" w:hAnsi="微软雅黑"/>
                    </w:rPr>
                  </w:pPr>
                  <w:r w:rsidRPr="002E4159">
                    <w:rPr>
                      <w:rFonts w:ascii="微软雅黑" w:eastAsia="微软雅黑" w:hAnsi="微软雅黑"/>
                    </w:rPr>
                    <w:t>detailId</w:t>
                  </w:r>
                </w:p>
              </w:tc>
              <w:tc>
                <w:tcPr>
                  <w:tcW w:w="2620" w:type="dxa"/>
                </w:tcPr>
                <w:p w14:paraId="134ABD1A" w14:textId="3D8A05E8" w:rsidR="00DC41CC" w:rsidRDefault="00E82ECD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详情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DC41CC" w14:paraId="18FD00C0" w14:textId="77777777" w:rsidTr="005C0847">
              <w:tc>
                <w:tcPr>
                  <w:tcW w:w="1945" w:type="dxa"/>
                </w:tcPr>
                <w:p w14:paraId="3CBF8F40" w14:textId="0426101D" w:rsidR="00DC41CC" w:rsidRDefault="002E4159" w:rsidP="00211325">
                  <w:pPr>
                    <w:rPr>
                      <w:rFonts w:ascii="微软雅黑" w:eastAsia="微软雅黑" w:hAnsi="微软雅黑"/>
                    </w:rPr>
                  </w:pPr>
                  <w:r w:rsidRPr="002E4159">
                    <w:rPr>
                      <w:rFonts w:ascii="微软雅黑" w:eastAsia="微软雅黑" w:hAnsi="微软雅黑"/>
                    </w:rPr>
                    <w:t>propName</w:t>
                  </w:r>
                </w:p>
              </w:tc>
              <w:tc>
                <w:tcPr>
                  <w:tcW w:w="2620" w:type="dxa"/>
                </w:tcPr>
                <w:p w14:paraId="1BE77194" w14:textId="00E8792F" w:rsidR="00DC41CC" w:rsidRDefault="00067925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</w:t>
                  </w:r>
                  <w:r w:rsidR="00AC0866"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</w:tr>
            <w:tr w:rsidR="002E4159" w14:paraId="6278EC63" w14:textId="77777777" w:rsidTr="005C0847">
              <w:tc>
                <w:tcPr>
                  <w:tcW w:w="1945" w:type="dxa"/>
                </w:tcPr>
                <w:p w14:paraId="7DE03453" w14:textId="261A3C64" w:rsidR="002E4159" w:rsidRPr="002E4159" w:rsidRDefault="004352FA" w:rsidP="00211325">
                  <w:pPr>
                    <w:rPr>
                      <w:rFonts w:ascii="微软雅黑" w:eastAsia="微软雅黑" w:hAnsi="微软雅黑"/>
                    </w:rPr>
                  </w:pPr>
                  <w:r w:rsidRPr="004352FA">
                    <w:rPr>
                      <w:rFonts w:ascii="微软雅黑" w:eastAsia="微软雅黑" w:hAnsi="微软雅黑"/>
                    </w:rPr>
                    <w:t>propDesc</w:t>
                  </w:r>
                </w:p>
              </w:tc>
              <w:tc>
                <w:tcPr>
                  <w:tcW w:w="2620" w:type="dxa"/>
                </w:tcPr>
                <w:p w14:paraId="1D445B8D" w14:textId="6D88C07D" w:rsidR="002E4159" w:rsidRDefault="00B10140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4352FA" w14:paraId="2BA16DFE" w14:textId="77777777" w:rsidTr="005C0847">
              <w:tc>
                <w:tcPr>
                  <w:tcW w:w="1945" w:type="dxa"/>
                </w:tcPr>
                <w:p w14:paraId="5723C865" w14:textId="21D9E0C5" w:rsidR="004352FA" w:rsidRPr="004352FA" w:rsidRDefault="00334A03" w:rsidP="00211325">
                  <w:pPr>
                    <w:rPr>
                      <w:rFonts w:ascii="微软雅黑" w:eastAsia="微软雅黑" w:hAnsi="微软雅黑"/>
                    </w:rPr>
                  </w:pPr>
                  <w:r w:rsidRPr="00334A03">
                    <w:rPr>
                      <w:rFonts w:ascii="微软雅黑" w:eastAsia="微软雅黑" w:hAnsi="微软雅黑"/>
                    </w:rPr>
                    <w:t>propValue</w:t>
                  </w:r>
                </w:p>
              </w:tc>
              <w:tc>
                <w:tcPr>
                  <w:tcW w:w="2620" w:type="dxa"/>
                </w:tcPr>
                <w:p w14:paraId="12CBB312" w14:textId="72EA3049" w:rsidR="004352FA" w:rsidRDefault="00413127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属性值</w:t>
                  </w:r>
                </w:p>
              </w:tc>
            </w:tr>
            <w:tr w:rsidR="006F381D" w14:paraId="36E92FA6" w14:textId="77777777" w:rsidTr="005C0847">
              <w:tc>
                <w:tcPr>
                  <w:tcW w:w="4565" w:type="dxa"/>
                  <w:gridSpan w:val="2"/>
                </w:tcPr>
                <w:p w14:paraId="31481F65" w14:textId="175F5C90" w:rsidR="006F381D" w:rsidRPr="006F381D" w:rsidRDefault="006F381D" w:rsidP="00211325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6F381D">
                    <w:rPr>
                      <w:rFonts w:ascii="微软雅黑" w:eastAsia="微软雅黑" w:hAnsi="微软雅黑"/>
                      <w:b/>
                    </w:rPr>
                    <w:t>pois</w:t>
                  </w:r>
                </w:p>
              </w:tc>
            </w:tr>
            <w:tr w:rsidR="004D1BFC" w14:paraId="7085EEB4" w14:textId="77777777" w:rsidTr="005C0847">
              <w:tc>
                <w:tcPr>
                  <w:tcW w:w="1945" w:type="dxa"/>
                </w:tcPr>
                <w:p w14:paraId="5E53F6C9" w14:textId="05E436C2" w:rsidR="004D1BFC" w:rsidRPr="004D1BFC" w:rsidRDefault="004D1BFC" w:rsidP="00211325">
                  <w:pPr>
                    <w:rPr>
                      <w:rFonts w:ascii="微软雅黑" w:eastAsia="微软雅黑" w:hAnsi="微软雅黑"/>
                    </w:rPr>
                  </w:pPr>
                  <w:r w:rsidRPr="004D1BFC">
                    <w:rPr>
                      <w:rFonts w:ascii="微软雅黑" w:eastAsia="微软雅黑" w:hAnsi="微软雅黑"/>
                    </w:rPr>
                    <w:t>poiId</w:t>
                  </w:r>
                </w:p>
              </w:tc>
              <w:tc>
                <w:tcPr>
                  <w:tcW w:w="2620" w:type="dxa"/>
                </w:tcPr>
                <w:p w14:paraId="562F52BD" w14:textId="18EEA32B" w:rsidR="004D1BFC" w:rsidRDefault="001A31F4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</w:t>
                  </w:r>
                  <w:r>
                    <w:rPr>
                      <w:rFonts w:ascii="微软雅黑" w:eastAsia="微软雅黑" w:hAnsi="微软雅黑" w:hint="eastAsia"/>
                    </w:rPr>
                    <w:t>oi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4D1BFC" w14:paraId="7D32F041" w14:textId="77777777" w:rsidTr="005C0847">
              <w:tc>
                <w:tcPr>
                  <w:tcW w:w="1945" w:type="dxa"/>
                </w:tcPr>
                <w:p w14:paraId="1E83B96C" w14:textId="476F83CE" w:rsidR="004D1BFC" w:rsidRPr="004D1BFC" w:rsidRDefault="004D1BFC" w:rsidP="00211325">
                  <w:pPr>
                    <w:rPr>
                      <w:rFonts w:ascii="微软雅黑" w:eastAsia="微软雅黑" w:hAnsi="微软雅黑"/>
                    </w:rPr>
                  </w:pPr>
                  <w:r w:rsidRPr="004D1BFC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2620" w:type="dxa"/>
                </w:tcPr>
                <w:p w14:paraId="3E6D2BB7" w14:textId="736DE2B0" w:rsidR="004D1BFC" w:rsidRDefault="00D07116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277321" w14:paraId="26594AF1" w14:textId="77777777" w:rsidTr="005C0847">
              <w:tc>
                <w:tcPr>
                  <w:tcW w:w="1945" w:type="dxa"/>
                </w:tcPr>
                <w:p w14:paraId="1AE94FC9" w14:textId="6BBC8D03" w:rsidR="00277321" w:rsidRPr="004D1BFC" w:rsidRDefault="00277321" w:rsidP="00211325">
                  <w:pPr>
                    <w:rPr>
                      <w:rFonts w:ascii="微软雅黑" w:eastAsia="微软雅黑" w:hAnsi="微软雅黑"/>
                    </w:rPr>
                  </w:pPr>
                  <w:r w:rsidRPr="00277321"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2620" w:type="dxa"/>
                </w:tcPr>
                <w:p w14:paraId="03A6856D" w14:textId="3D3B14C9" w:rsidR="00277321" w:rsidRDefault="003052A5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名称</w:t>
                  </w:r>
                </w:p>
              </w:tc>
            </w:tr>
            <w:tr w:rsidR="00F6398D" w14:paraId="04403A1D" w14:textId="77777777" w:rsidTr="005C0847">
              <w:tc>
                <w:tcPr>
                  <w:tcW w:w="1945" w:type="dxa"/>
                </w:tcPr>
                <w:p w14:paraId="1C68AFCA" w14:textId="24630E6B" w:rsidR="00F6398D" w:rsidRPr="00277321" w:rsidRDefault="00F6398D" w:rsidP="00211325">
                  <w:pPr>
                    <w:rPr>
                      <w:rFonts w:ascii="微软雅黑" w:eastAsia="微软雅黑" w:hAnsi="微软雅黑"/>
                    </w:rPr>
                  </w:pPr>
                  <w:r w:rsidRPr="00F6398D"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2620" w:type="dxa"/>
                </w:tcPr>
                <w:p w14:paraId="772C943F" w14:textId="6D89A068" w:rsidR="00F6398D" w:rsidRDefault="00463181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类型</w:t>
                  </w:r>
                </w:p>
              </w:tc>
            </w:tr>
            <w:tr w:rsidR="00F6398D" w14:paraId="0246E590" w14:textId="77777777" w:rsidTr="005C0847">
              <w:tc>
                <w:tcPr>
                  <w:tcW w:w="1945" w:type="dxa"/>
                </w:tcPr>
                <w:p w14:paraId="5FAF218B" w14:textId="58D342DE" w:rsidR="00F6398D" w:rsidRPr="00F6398D" w:rsidRDefault="00F6398D" w:rsidP="00211325">
                  <w:pPr>
                    <w:rPr>
                      <w:rFonts w:ascii="微软雅黑" w:eastAsia="微软雅黑" w:hAnsi="微软雅黑"/>
                    </w:rPr>
                  </w:pPr>
                  <w:r w:rsidRPr="00F6398D">
                    <w:rPr>
                      <w:rFonts w:ascii="微软雅黑" w:eastAsia="微软雅黑" w:hAnsi="微软雅黑"/>
                    </w:rPr>
                    <w:t>cover</w:t>
                  </w:r>
                </w:p>
              </w:tc>
              <w:tc>
                <w:tcPr>
                  <w:tcW w:w="2620" w:type="dxa"/>
                </w:tcPr>
                <w:p w14:paraId="5CA6B3A7" w14:textId="142EAFEF" w:rsidR="00F6398D" w:rsidRDefault="00C87195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为封面</w:t>
                  </w:r>
                </w:p>
              </w:tc>
            </w:tr>
            <w:tr w:rsidR="007A6E5A" w14:paraId="44B95263" w14:textId="77777777" w:rsidTr="005C0847">
              <w:tc>
                <w:tcPr>
                  <w:tcW w:w="1945" w:type="dxa"/>
                </w:tcPr>
                <w:p w14:paraId="5574F98E" w14:textId="28A5CC90" w:rsidR="007A6E5A" w:rsidRPr="00F6398D" w:rsidRDefault="007A6E5A" w:rsidP="00211325">
                  <w:pPr>
                    <w:rPr>
                      <w:rFonts w:ascii="微软雅黑" w:eastAsia="微软雅黑" w:hAnsi="微软雅黑"/>
                    </w:rPr>
                  </w:pPr>
                  <w:r w:rsidRPr="007A6E5A">
                    <w:rPr>
                      <w:rFonts w:ascii="微软雅黑" w:eastAsia="微软雅黑" w:hAnsi="微软雅黑"/>
                    </w:rPr>
                    <w:t>routeIndex</w:t>
                  </w:r>
                </w:p>
              </w:tc>
              <w:tc>
                <w:tcPr>
                  <w:tcW w:w="2620" w:type="dxa"/>
                </w:tcPr>
                <w:p w14:paraId="0396A15E" w14:textId="4E5A1E44" w:rsidR="007A6E5A" w:rsidRDefault="00C73A36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路</w:t>
                  </w:r>
                  <w:r>
                    <w:rPr>
                      <w:rFonts w:ascii="微软雅黑" w:eastAsia="微软雅黑" w:hAnsi="微软雅黑"/>
                    </w:rPr>
                    <w:t>中的序号</w:t>
                  </w:r>
                </w:p>
              </w:tc>
            </w:tr>
            <w:tr w:rsidR="00807B10" w14:paraId="4573B1AE" w14:textId="77777777" w:rsidTr="005C0847">
              <w:tc>
                <w:tcPr>
                  <w:tcW w:w="1945" w:type="dxa"/>
                </w:tcPr>
                <w:p w14:paraId="6558A1D5" w14:textId="28596647" w:rsidR="00807B10" w:rsidRPr="007A6E5A" w:rsidRDefault="00807B10" w:rsidP="00211325">
                  <w:pPr>
                    <w:rPr>
                      <w:rFonts w:ascii="微软雅黑" w:eastAsia="微软雅黑" w:hAnsi="微软雅黑"/>
                    </w:rPr>
                  </w:pPr>
                  <w:r w:rsidRPr="00807B10">
                    <w:rPr>
                      <w:rFonts w:ascii="微软雅黑" w:eastAsia="微软雅黑" w:hAnsi="微软雅黑"/>
                    </w:rPr>
                    <w:lastRenderedPageBreak/>
                    <w:t>arrivalTime</w:t>
                  </w:r>
                </w:p>
              </w:tc>
              <w:tc>
                <w:tcPr>
                  <w:tcW w:w="2620" w:type="dxa"/>
                </w:tcPr>
                <w:p w14:paraId="14456656" w14:textId="4688F7FC" w:rsidR="00807B10" w:rsidRDefault="00B869BE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到达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  <w:tr w:rsidR="006B7852" w14:paraId="48831100" w14:textId="77777777" w:rsidTr="005C0847">
              <w:tc>
                <w:tcPr>
                  <w:tcW w:w="1945" w:type="dxa"/>
                </w:tcPr>
                <w:p w14:paraId="37D0B516" w14:textId="1B18C29F" w:rsidR="006B7852" w:rsidRPr="00807B10" w:rsidRDefault="006B7852" w:rsidP="00211325">
                  <w:pPr>
                    <w:rPr>
                      <w:rFonts w:ascii="微软雅黑" w:eastAsia="微软雅黑" w:hAnsi="微软雅黑"/>
                    </w:rPr>
                  </w:pPr>
                  <w:r w:rsidRPr="006B7852">
                    <w:rPr>
                      <w:rFonts w:ascii="微软雅黑" w:eastAsia="微软雅黑" w:hAnsi="微软雅黑"/>
                    </w:rPr>
                    <w:t>location</w:t>
                  </w:r>
                </w:p>
              </w:tc>
              <w:tc>
                <w:tcPr>
                  <w:tcW w:w="2620" w:type="dxa"/>
                </w:tcPr>
                <w:p w14:paraId="5CBFE362" w14:textId="650E9048" w:rsidR="006B7852" w:rsidRDefault="00D80F58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经纬</w:t>
                  </w:r>
                  <w:r>
                    <w:rPr>
                      <w:rFonts w:ascii="微软雅黑" w:eastAsia="微软雅黑" w:hAnsi="微软雅黑"/>
                    </w:rPr>
                    <w:t>度坐标用“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</w:rPr>
                    <w:t>隔开</w:t>
                  </w:r>
                </w:p>
              </w:tc>
            </w:tr>
            <w:tr w:rsidR="00BD1EBE" w14:paraId="73894E8E" w14:textId="77777777" w:rsidTr="005C0847">
              <w:tc>
                <w:tcPr>
                  <w:tcW w:w="1945" w:type="dxa"/>
                </w:tcPr>
                <w:p w14:paraId="143405A2" w14:textId="52C12651" w:rsidR="00BD1EBE" w:rsidRPr="006B7852" w:rsidRDefault="00BD1EBE" w:rsidP="00211325">
                  <w:pPr>
                    <w:rPr>
                      <w:rFonts w:ascii="微软雅黑" w:eastAsia="微软雅黑" w:hAnsi="微软雅黑"/>
                    </w:rPr>
                  </w:pPr>
                  <w:r w:rsidRPr="00BD1EBE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2620" w:type="dxa"/>
                </w:tcPr>
                <w:p w14:paraId="2AC8C70F" w14:textId="6F3EBDD5" w:rsidR="00BD1EBE" w:rsidRDefault="00FB31B7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</w:p>
              </w:tc>
            </w:tr>
            <w:tr w:rsidR="001541CF" w14:paraId="49C0EE34" w14:textId="77777777" w:rsidTr="005C0847">
              <w:tc>
                <w:tcPr>
                  <w:tcW w:w="1945" w:type="dxa"/>
                </w:tcPr>
                <w:p w14:paraId="225E157F" w14:textId="33B07814" w:rsidR="001541CF" w:rsidRPr="00BD1EBE" w:rsidRDefault="001541CF" w:rsidP="00211325">
                  <w:pPr>
                    <w:rPr>
                      <w:rFonts w:ascii="微软雅黑" w:eastAsia="微软雅黑" w:hAnsi="微软雅黑"/>
                    </w:rPr>
                  </w:pPr>
                  <w:r w:rsidRPr="001541CF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2620" w:type="dxa"/>
                </w:tcPr>
                <w:p w14:paraId="0E6B69A7" w14:textId="662E07FD" w:rsidR="001541CF" w:rsidRDefault="00AC0CE5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介绍</w:t>
                  </w:r>
                </w:p>
              </w:tc>
            </w:tr>
            <w:tr w:rsidR="006F381D" w14:paraId="1B2579F9" w14:textId="77777777" w:rsidTr="005C0847">
              <w:tc>
                <w:tcPr>
                  <w:tcW w:w="4565" w:type="dxa"/>
                  <w:gridSpan w:val="2"/>
                </w:tcPr>
                <w:p w14:paraId="7D9A1506" w14:textId="16ADC2D0" w:rsidR="006F381D" w:rsidRPr="006F381D" w:rsidRDefault="006F381D" w:rsidP="00211325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6F381D">
                    <w:rPr>
                      <w:rFonts w:ascii="微软雅黑" w:eastAsia="微软雅黑" w:hAnsi="微软雅黑"/>
                      <w:b/>
                    </w:rPr>
                    <w:t>lines</w:t>
                  </w:r>
                </w:p>
              </w:tc>
            </w:tr>
            <w:tr w:rsidR="00D538E3" w14:paraId="3CDB4D88" w14:textId="77777777" w:rsidTr="005C0847">
              <w:tc>
                <w:tcPr>
                  <w:tcW w:w="1945" w:type="dxa"/>
                </w:tcPr>
                <w:p w14:paraId="6DCD9CDE" w14:textId="031A45B0" w:rsidR="00D538E3" w:rsidRPr="00D57CEF" w:rsidRDefault="001167FC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lineId</w:t>
                  </w:r>
                </w:p>
              </w:tc>
              <w:tc>
                <w:tcPr>
                  <w:tcW w:w="2620" w:type="dxa"/>
                </w:tcPr>
                <w:p w14:paraId="0407DDF9" w14:textId="090CD1AF" w:rsidR="00D538E3" w:rsidRDefault="001E7119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线段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5860F6" w14:paraId="2A44AFD0" w14:textId="77777777" w:rsidTr="005C0847">
              <w:tc>
                <w:tcPr>
                  <w:tcW w:w="1945" w:type="dxa"/>
                </w:tcPr>
                <w:p w14:paraId="7409333D" w14:textId="03672F5A" w:rsidR="005860F6" w:rsidRDefault="005860F6" w:rsidP="00211325">
                  <w:pPr>
                    <w:rPr>
                      <w:rFonts w:ascii="微软雅黑" w:eastAsia="微软雅黑" w:hAnsi="微软雅黑"/>
                    </w:rPr>
                  </w:pPr>
                  <w:r w:rsidRPr="005860F6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2620" w:type="dxa"/>
                </w:tcPr>
                <w:p w14:paraId="1FFF9004" w14:textId="173C66CB" w:rsidR="005860F6" w:rsidRDefault="001A313C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CE765E" w14:paraId="163760D1" w14:textId="77777777" w:rsidTr="005C0847">
              <w:tc>
                <w:tcPr>
                  <w:tcW w:w="1945" w:type="dxa"/>
                </w:tcPr>
                <w:p w14:paraId="6E4C40B6" w14:textId="07D34152" w:rsidR="00CE765E" w:rsidRPr="005860F6" w:rsidRDefault="00CE765E" w:rsidP="00211325">
                  <w:pPr>
                    <w:rPr>
                      <w:rFonts w:ascii="微软雅黑" w:eastAsia="微软雅黑" w:hAnsi="微软雅黑"/>
                    </w:rPr>
                  </w:pPr>
                  <w:r w:rsidRPr="00CE765E"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2620" w:type="dxa"/>
                </w:tcPr>
                <w:p w14:paraId="7E5B78D4" w14:textId="1D88403C" w:rsidR="00CE765E" w:rsidRDefault="00A230BC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线段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0908C2" w14:paraId="030ED28B" w14:textId="77777777" w:rsidTr="005C0847">
              <w:tc>
                <w:tcPr>
                  <w:tcW w:w="1945" w:type="dxa"/>
                </w:tcPr>
                <w:p w14:paraId="014F4FFD" w14:textId="03B0280D" w:rsidR="000908C2" w:rsidRPr="00CE765E" w:rsidRDefault="000908C2" w:rsidP="00211325">
                  <w:pPr>
                    <w:rPr>
                      <w:rFonts w:ascii="微软雅黑" w:eastAsia="微软雅黑" w:hAnsi="微软雅黑"/>
                    </w:rPr>
                  </w:pPr>
                  <w:r w:rsidRPr="000908C2">
                    <w:rPr>
                      <w:rFonts w:ascii="微软雅黑" w:eastAsia="微软雅黑" w:hAnsi="微软雅黑"/>
                    </w:rPr>
                    <w:t>routeIndex</w:t>
                  </w:r>
                </w:p>
              </w:tc>
              <w:tc>
                <w:tcPr>
                  <w:tcW w:w="2620" w:type="dxa"/>
                </w:tcPr>
                <w:p w14:paraId="5ABC40CD" w14:textId="7C05593F" w:rsidR="000908C2" w:rsidRDefault="00E3559D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的序号</w:t>
                  </w:r>
                </w:p>
              </w:tc>
            </w:tr>
            <w:tr w:rsidR="00402052" w14:paraId="1BC4B6CC" w14:textId="77777777" w:rsidTr="005C0847">
              <w:tc>
                <w:tcPr>
                  <w:tcW w:w="1945" w:type="dxa"/>
                </w:tcPr>
                <w:p w14:paraId="363E39BC" w14:textId="63E8E57B" w:rsidR="00402052" w:rsidRPr="000908C2" w:rsidRDefault="00402052" w:rsidP="00211325">
                  <w:pPr>
                    <w:rPr>
                      <w:rFonts w:ascii="微软雅黑" w:eastAsia="微软雅黑" w:hAnsi="微软雅黑"/>
                    </w:rPr>
                  </w:pPr>
                  <w:r w:rsidRPr="00402052">
                    <w:rPr>
                      <w:rFonts w:ascii="微软雅黑" w:eastAsia="微软雅黑" w:hAnsi="微软雅黑"/>
                    </w:rPr>
                    <w:t>locationStart</w:t>
                  </w:r>
                </w:p>
              </w:tc>
              <w:tc>
                <w:tcPr>
                  <w:tcW w:w="2620" w:type="dxa"/>
                </w:tcPr>
                <w:p w14:paraId="0C39AD94" w14:textId="61F94F40" w:rsidR="00402052" w:rsidRDefault="00CF1B32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经纬度</w:t>
                  </w:r>
                  <w:r>
                    <w:rPr>
                      <w:rFonts w:ascii="微软雅黑" w:eastAsia="微软雅黑" w:hAnsi="微软雅黑"/>
                    </w:rPr>
                    <w:t>开始</w:t>
                  </w:r>
                  <w:r w:rsidR="005C390D">
                    <w:rPr>
                      <w:rFonts w:ascii="微软雅黑" w:eastAsia="微软雅黑" w:hAnsi="微软雅黑" w:hint="eastAsia"/>
                    </w:rPr>
                    <w:t>，</w:t>
                  </w:r>
                  <w:r w:rsidR="005C390D">
                    <w:rPr>
                      <w:rFonts w:ascii="微软雅黑" w:eastAsia="微软雅黑" w:hAnsi="微软雅黑"/>
                    </w:rPr>
                    <w:t>用“</w:t>
                  </w:r>
                  <w:r w:rsidR="005C390D">
                    <w:rPr>
                      <w:rFonts w:ascii="微软雅黑" w:eastAsia="微软雅黑" w:hAnsi="微软雅黑" w:hint="eastAsia"/>
                    </w:rPr>
                    <w:t>，</w:t>
                  </w:r>
                  <w:r w:rsidR="005C390D">
                    <w:rPr>
                      <w:rFonts w:ascii="微软雅黑" w:eastAsia="微软雅黑" w:hAnsi="微软雅黑"/>
                    </w:rPr>
                    <w:t>”</w:t>
                  </w:r>
                  <w:r w:rsidR="005C390D">
                    <w:rPr>
                      <w:rFonts w:ascii="微软雅黑" w:eastAsia="微软雅黑" w:hAnsi="微软雅黑" w:hint="eastAsia"/>
                    </w:rPr>
                    <w:t>隔开</w:t>
                  </w:r>
                  <w:r w:rsidR="005F3016">
                    <w:rPr>
                      <w:rFonts w:ascii="微软雅黑" w:eastAsia="微软雅黑" w:hAnsi="微软雅黑" w:hint="eastAsia"/>
                    </w:rPr>
                    <w:t>。</w:t>
                  </w:r>
                </w:p>
              </w:tc>
            </w:tr>
            <w:tr w:rsidR="00CE1122" w14:paraId="637709B5" w14:textId="77777777" w:rsidTr="005C0847">
              <w:tc>
                <w:tcPr>
                  <w:tcW w:w="1945" w:type="dxa"/>
                </w:tcPr>
                <w:p w14:paraId="671F0F9A" w14:textId="11A79FB9" w:rsidR="00CE1122" w:rsidRPr="00402052" w:rsidRDefault="00CE1122" w:rsidP="00211325">
                  <w:pPr>
                    <w:rPr>
                      <w:rFonts w:ascii="微软雅黑" w:eastAsia="微软雅黑" w:hAnsi="微软雅黑"/>
                    </w:rPr>
                  </w:pPr>
                  <w:r w:rsidRPr="00CE1122">
                    <w:rPr>
                      <w:rFonts w:ascii="微软雅黑" w:eastAsia="微软雅黑" w:hAnsi="微软雅黑"/>
                    </w:rPr>
                    <w:t>locationEnd</w:t>
                  </w:r>
                </w:p>
              </w:tc>
              <w:tc>
                <w:tcPr>
                  <w:tcW w:w="2620" w:type="dxa"/>
                </w:tcPr>
                <w:p w14:paraId="2DA664D5" w14:textId="1A6C3098" w:rsidR="00CE1122" w:rsidRDefault="003D5647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经纬度</w:t>
                  </w:r>
                  <w:r>
                    <w:rPr>
                      <w:rFonts w:ascii="微软雅黑" w:eastAsia="微软雅黑" w:hAnsi="微软雅黑"/>
                    </w:rPr>
                    <w:t>结束</w:t>
                  </w:r>
                  <w:r w:rsidR="00594797">
                    <w:rPr>
                      <w:rFonts w:ascii="微软雅黑" w:eastAsia="微软雅黑" w:hAnsi="微软雅黑" w:hint="eastAsia"/>
                    </w:rPr>
                    <w:t>，</w:t>
                  </w:r>
                  <w:r w:rsidR="00594797">
                    <w:rPr>
                      <w:rFonts w:ascii="微软雅黑" w:eastAsia="微软雅黑" w:hAnsi="微软雅黑"/>
                    </w:rPr>
                    <w:t>用“</w:t>
                  </w:r>
                  <w:r w:rsidR="00594797">
                    <w:rPr>
                      <w:rFonts w:ascii="微软雅黑" w:eastAsia="微软雅黑" w:hAnsi="微软雅黑" w:hint="eastAsia"/>
                    </w:rPr>
                    <w:t>，</w:t>
                  </w:r>
                  <w:r w:rsidR="00594797">
                    <w:rPr>
                      <w:rFonts w:ascii="微软雅黑" w:eastAsia="微软雅黑" w:hAnsi="微软雅黑"/>
                    </w:rPr>
                    <w:t>”</w:t>
                  </w:r>
                  <w:r w:rsidR="00594797">
                    <w:rPr>
                      <w:rFonts w:ascii="微软雅黑" w:eastAsia="微软雅黑" w:hAnsi="微软雅黑" w:hint="eastAsia"/>
                    </w:rPr>
                    <w:t>隔开</w:t>
                  </w:r>
                  <w:r w:rsidR="00D733C7">
                    <w:rPr>
                      <w:rFonts w:ascii="微软雅黑" w:eastAsia="微软雅黑" w:hAnsi="微软雅黑" w:hint="eastAsia"/>
                    </w:rPr>
                    <w:t>。</w:t>
                  </w:r>
                </w:p>
              </w:tc>
            </w:tr>
            <w:tr w:rsidR="00DD2579" w14:paraId="4C834172" w14:textId="77777777" w:rsidTr="005C0847">
              <w:tc>
                <w:tcPr>
                  <w:tcW w:w="1945" w:type="dxa"/>
                </w:tcPr>
                <w:p w14:paraId="578884DD" w14:textId="446DF493" w:rsidR="00DD2579" w:rsidRPr="00CE1122" w:rsidRDefault="00DD2579" w:rsidP="00211325">
                  <w:pPr>
                    <w:rPr>
                      <w:rFonts w:ascii="微软雅黑" w:eastAsia="微软雅黑" w:hAnsi="微软雅黑"/>
                    </w:rPr>
                  </w:pPr>
                  <w:r w:rsidRPr="00DD2579">
                    <w:rPr>
                      <w:rFonts w:ascii="微软雅黑" w:eastAsia="微软雅黑" w:hAnsi="微软雅黑"/>
                    </w:rPr>
                    <w:t>distance</w:t>
                  </w:r>
                </w:p>
              </w:tc>
              <w:tc>
                <w:tcPr>
                  <w:tcW w:w="2620" w:type="dxa"/>
                </w:tcPr>
                <w:p w14:paraId="2B5DE768" w14:textId="081D296A" w:rsidR="00DD2579" w:rsidRDefault="005E15D4" w:rsidP="0021132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距离</w:t>
                  </w:r>
                </w:p>
              </w:tc>
            </w:tr>
          </w:tbl>
          <w:p w14:paraId="1D97A0C6" w14:textId="6803A06E" w:rsidR="00E73231" w:rsidRDefault="00E73231" w:rsidP="0021132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14:paraId="5CFFA099" w14:textId="77777777" w:rsidR="00E73231" w:rsidRDefault="00E73231" w:rsidP="00211325">
            <w:pPr>
              <w:rPr>
                <w:rFonts w:ascii="微软雅黑" w:eastAsia="微软雅黑" w:hAnsi="微软雅黑"/>
              </w:rPr>
            </w:pPr>
          </w:p>
        </w:tc>
      </w:tr>
    </w:tbl>
    <w:p w14:paraId="3C04B5EA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lastRenderedPageBreak/>
        <w:t>{</w:t>
      </w:r>
    </w:p>
    <w:p w14:paraId="1BC3A3D5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"result": {</w:t>
      </w:r>
    </w:p>
    <w:p w14:paraId="3B70E358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"favCount": 0,</w:t>
      </w:r>
    </w:p>
    <w:p w14:paraId="74CE6CF3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"routePropDetails": [</w:t>
      </w:r>
    </w:p>
    <w:p w14:paraId="2E369925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{</w:t>
      </w:r>
    </w:p>
    <w:p w14:paraId="7F9DE572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"routeId": 6,</w:t>
      </w:r>
    </w:p>
    <w:p w14:paraId="677851C7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"propId": 10,</w:t>
      </w:r>
    </w:p>
    <w:p w14:paraId="0DE639CE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"detailId": 26,</w:t>
      </w:r>
    </w:p>
    <w:p w14:paraId="544446A3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"propName": "lodging",</w:t>
      </w:r>
    </w:p>
    <w:p w14:paraId="5A56BAE6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 w:hint="eastAsia"/>
        </w:rPr>
        <w:t xml:space="preserve">                "propDesc": "住宿情况",</w:t>
      </w:r>
    </w:p>
    <w:p w14:paraId="4C4CE1AC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"propValue": "222"</w:t>
      </w:r>
    </w:p>
    <w:p w14:paraId="3C7A4E57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}</w:t>
      </w:r>
    </w:p>
    <w:p w14:paraId="3B1C24B1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],</w:t>
      </w:r>
    </w:p>
    <w:p w14:paraId="41B85FE9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"introImageUrl": "http://localhost:8080/static/upload/image/\\201505130\\1431227788579.jpg",</w:t>
      </w:r>
    </w:p>
    <w:p w14:paraId="59443DAB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"name": "111",</w:t>
      </w:r>
    </w:p>
    <w:p w14:paraId="29FEA2A9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lastRenderedPageBreak/>
        <w:t xml:space="preserve">        "categoryList": [</w:t>
      </w:r>
    </w:p>
    <w:p w14:paraId="28B3098F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"11231"</w:t>
      </w:r>
    </w:p>
    <w:p w14:paraId="77827675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],</w:t>
      </w:r>
    </w:p>
    <w:p w14:paraId="63075998" w14:textId="1E16F368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</w:t>
      </w:r>
    </w:p>
    <w:p w14:paraId="2C04F60F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"lines": [</w:t>
      </w:r>
    </w:p>
    <w:p w14:paraId="55606F1F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{</w:t>
      </w:r>
    </w:p>
    <w:p w14:paraId="6F93D1A6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"lineId": 16,</w:t>
      </w:r>
    </w:p>
    <w:p w14:paraId="14DEC1E5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"routeId": 6,</w:t>
      </w:r>
    </w:p>
    <w:p w14:paraId="40C139F2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"name": "11",</w:t>
      </w:r>
    </w:p>
    <w:p w14:paraId="4FD8C4E4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"routeIndex": 1,</w:t>
      </w:r>
    </w:p>
    <w:p w14:paraId="4A063FB6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"locationStart": "1111",</w:t>
      </w:r>
    </w:p>
    <w:p w14:paraId="6CC6FDA2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"locationEnd": "2233",</w:t>
      </w:r>
    </w:p>
    <w:p w14:paraId="28FD2BDC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"distance": 11</w:t>
      </w:r>
    </w:p>
    <w:p w14:paraId="13886214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},</w:t>
      </w:r>
    </w:p>
    <w:p w14:paraId="722753DB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{</w:t>
      </w:r>
    </w:p>
    <w:p w14:paraId="69C8FA68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"lineId": 17,</w:t>
      </w:r>
    </w:p>
    <w:p w14:paraId="5E3B5FBD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"routeId": 6,</w:t>
      </w:r>
    </w:p>
    <w:p w14:paraId="26D4CE72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"name": "1122",</w:t>
      </w:r>
    </w:p>
    <w:p w14:paraId="4D00BDC3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"routeIndex": 3,</w:t>
      </w:r>
    </w:p>
    <w:p w14:paraId="307CAD38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"locationStart": "111",</w:t>
      </w:r>
    </w:p>
    <w:p w14:paraId="3A0E0CD8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"locationEnd": "222",</w:t>
      </w:r>
    </w:p>
    <w:p w14:paraId="480F8998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"distance": 111</w:t>
      </w:r>
    </w:p>
    <w:p w14:paraId="171E5EDE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}</w:t>
      </w:r>
    </w:p>
    <w:p w14:paraId="032A2B8A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],</w:t>
      </w:r>
    </w:p>
    <w:p w14:paraId="03D50C27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"isFav": false,</w:t>
      </w:r>
    </w:p>
    <w:p w14:paraId="1F3FDE6F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"pois": [</w:t>
      </w:r>
    </w:p>
    <w:p w14:paraId="7044FD83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{</w:t>
      </w:r>
    </w:p>
    <w:p w14:paraId="21BE7A33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"poiId": 9,</w:t>
      </w:r>
    </w:p>
    <w:p w14:paraId="2362AC1A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"routeId": 6,</w:t>
      </w:r>
    </w:p>
    <w:p w14:paraId="1B71366B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"name": "11",</w:t>
      </w:r>
    </w:p>
    <w:p w14:paraId="61415999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"type": 1,</w:t>
      </w:r>
    </w:p>
    <w:p w14:paraId="23171B4D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"cover": false,</w:t>
      </w:r>
    </w:p>
    <w:p w14:paraId="487F0ED9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"routeIndex": 1,</w:t>
      </w:r>
    </w:p>
    <w:p w14:paraId="4D69654F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lastRenderedPageBreak/>
        <w:t xml:space="preserve">                "arrivalTime": 1432726745000,</w:t>
      </w:r>
    </w:p>
    <w:p w14:paraId="5F6076AB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"location": "12223",</w:t>
      </w:r>
    </w:p>
    <w:p w14:paraId="12B55856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"introImageUrl": "http://localhost:8080/static/upload/image/\\201505147\\1432726742049.jpg",</w:t>
      </w:r>
    </w:p>
    <w:p w14:paraId="520AA964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    "introText": "111"</w:t>
      </w:r>
    </w:p>
    <w:p w14:paraId="7E114C79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    }</w:t>
      </w:r>
    </w:p>
    <w:p w14:paraId="78AFB46A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    ]</w:t>
      </w:r>
    </w:p>
    <w:p w14:paraId="07A94D75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},</w:t>
      </w:r>
    </w:p>
    <w:p w14:paraId="050D3A3B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 w:hint="eastAsia"/>
        </w:rPr>
        <w:t xml:space="preserve">    "message": "处理成功",</w:t>
      </w:r>
    </w:p>
    <w:p w14:paraId="677F89CD" w14:textId="77777777" w:rsidR="00211584" w:rsidRPr="00211584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 xml:space="preserve">    "status": 0</w:t>
      </w:r>
    </w:p>
    <w:p w14:paraId="026DF2A6" w14:textId="22D6694C" w:rsidR="00E73231" w:rsidRDefault="00211584" w:rsidP="00211584">
      <w:pPr>
        <w:shd w:val="clear" w:color="auto" w:fill="B3B3B3"/>
        <w:rPr>
          <w:rFonts w:ascii="微软雅黑" w:eastAsia="微软雅黑" w:hAnsi="微软雅黑"/>
        </w:rPr>
      </w:pPr>
      <w:r w:rsidRPr="00211584">
        <w:rPr>
          <w:rFonts w:ascii="微软雅黑" w:eastAsia="微软雅黑" w:hAnsi="微软雅黑"/>
        </w:rPr>
        <w:t>}</w:t>
      </w:r>
    </w:p>
    <w:p w14:paraId="522E7916" w14:textId="588C55B7" w:rsidR="008F6069" w:rsidRDefault="008F6069" w:rsidP="008F6069">
      <w:pPr>
        <w:pStyle w:val="2"/>
      </w:pPr>
      <w:r>
        <w:rPr>
          <w:rFonts w:hint="eastAsia"/>
        </w:rPr>
        <w:t>添加</w:t>
      </w:r>
      <w:r>
        <w:t>线路评论</w:t>
      </w:r>
    </w:p>
    <w:p w14:paraId="5BE80FBE" w14:textId="77777777" w:rsidR="008F6069" w:rsidRPr="00BF3ACB" w:rsidRDefault="008F6069" w:rsidP="008F6069"/>
    <w:p w14:paraId="70B0C230" w14:textId="4660BFB1" w:rsidR="008F6069" w:rsidRPr="00990C64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4B490F">
        <w:rPr>
          <w:rFonts w:ascii="微软雅黑" w:eastAsia="微软雅黑" w:hAnsi="微软雅黑" w:hint="eastAsia"/>
        </w:rPr>
        <w:t>添加</w:t>
      </w:r>
      <w:r w:rsidR="004B490F">
        <w:rPr>
          <w:rFonts w:ascii="微软雅黑" w:eastAsia="微软雅黑" w:hAnsi="微软雅黑"/>
        </w:rPr>
        <w:t>线路评论</w:t>
      </w:r>
    </w:p>
    <w:p w14:paraId="4816A74B" w14:textId="1C7358FD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64E03" w:rsidRPr="00864E03">
        <w:rPr>
          <w:rFonts w:ascii="微软雅黑" w:eastAsia="微软雅黑" w:hAnsi="微软雅黑"/>
        </w:rPr>
        <w:t>/route/addRouteComment</w:t>
      </w:r>
    </w:p>
    <w:p w14:paraId="281CCBD4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73C446D9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6069" w14:paraId="5597C0AD" w14:textId="77777777" w:rsidTr="00322411">
        <w:tc>
          <w:tcPr>
            <w:tcW w:w="2129" w:type="dxa"/>
          </w:tcPr>
          <w:p w14:paraId="4BDEF3EF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340F077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D55DA8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1AC2F19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F6069" w14:paraId="1A15D393" w14:textId="77777777" w:rsidTr="00322411">
        <w:tc>
          <w:tcPr>
            <w:tcW w:w="2129" w:type="dxa"/>
          </w:tcPr>
          <w:p w14:paraId="39C78A95" w14:textId="4B5AA2F6" w:rsidR="008F6069" w:rsidRDefault="005C796B" w:rsidP="00322411">
            <w:pPr>
              <w:rPr>
                <w:rFonts w:ascii="微软雅黑" w:eastAsia="微软雅黑" w:hAnsi="微软雅黑"/>
              </w:rPr>
            </w:pPr>
            <w:r w:rsidRPr="005C796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29" w:type="dxa"/>
          </w:tcPr>
          <w:p w14:paraId="371C58E3" w14:textId="26C1EB1E" w:rsidR="008F6069" w:rsidRDefault="00AA119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558ABF6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DCA795" w14:textId="313A63A6" w:rsidR="008F6069" w:rsidRDefault="003C5BD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</w:t>
            </w:r>
            <w:r>
              <w:rPr>
                <w:rFonts w:ascii="微软雅黑" w:eastAsia="微软雅黑" w:hAnsi="微软雅黑"/>
              </w:rPr>
              <w:t>内容</w:t>
            </w:r>
          </w:p>
        </w:tc>
      </w:tr>
      <w:tr w:rsidR="008F6069" w14:paraId="22B92169" w14:textId="77777777" w:rsidTr="00322411">
        <w:tc>
          <w:tcPr>
            <w:tcW w:w="2129" w:type="dxa"/>
          </w:tcPr>
          <w:p w14:paraId="52627D14" w14:textId="7E8649AC" w:rsidR="008F6069" w:rsidRDefault="0056280D" w:rsidP="00322411">
            <w:pPr>
              <w:rPr>
                <w:rFonts w:ascii="微软雅黑" w:eastAsia="微软雅黑" w:hAnsi="微软雅黑"/>
              </w:rPr>
            </w:pPr>
            <w:r w:rsidRPr="005628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27653777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10DA9D8" w14:textId="6F4A245A" w:rsidR="008F6069" w:rsidRDefault="002A1B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439A69A" w14:textId="23279D83" w:rsidR="008F6069" w:rsidRDefault="00F74C1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</w:t>
            </w:r>
            <w:r>
              <w:rPr>
                <w:rFonts w:ascii="微软雅黑" w:eastAsia="微软雅黑" w:hAnsi="微软雅黑"/>
              </w:rPr>
              <w:t>人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8F6069" w14:paraId="29C1EB05" w14:textId="77777777" w:rsidTr="00322411">
        <w:tc>
          <w:tcPr>
            <w:tcW w:w="2129" w:type="dxa"/>
          </w:tcPr>
          <w:p w14:paraId="33438D37" w14:textId="2748166B" w:rsidR="008F6069" w:rsidRDefault="009F19DE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418D492D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43D2726" w14:textId="233AED6A" w:rsidR="008F6069" w:rsidRDefault="001F35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913DAE9" w14:textId="42F5EFBB" w:rsidR="008F6069" w:rsidRDefault="00F74C1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09F1060" w14:textId="77777777" w:rsidR="008F6069" w:rsidRDefault="008F6069" w:rsidP="008F6069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1442CEF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F6069" w14:paraId="2F742A5E" w14:textId="77777777" w:rsidTr="00322411">
        <w:tc>
          <w:tcPr>
            <w:tcW w:w="5648" w:type="dxa"/>
            <w:gridSpan w:val="2"/>
          </w:tcPr>
          <w:p w14:paraId="3F7CA28B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B74808B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F6069" w14:paraId="574E9C1B" w14:textId="77777777" w:rsidTr="00322411">
        <w:tc>
          <w:tcPr>
            <w:tcW w:w="1526" w:type="dxa"/>
          </w:tcPr>
          <w:p w14:paraId="2076BF76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69BE2B8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5555FF2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</w:p>
        </w:tc>
      </w:tr>
      <w:tr w:rsidR="008F6069" w14:paraId="7FE1EA54" w14:textId="77777777" w:rsidTr="00322411">
        <w:tc>
          <w:tcPr>
            <w:tcW w:w="1526" w:type="dxa"/>
          </w:tcPr>
          <w:p w14:paraId="7DC7A5CD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F309C2F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36E4BAE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8E7993F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</w:p>
    <w:p w14:paraId="07EEBBC4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样列</w:t>
      </w:r>
      <w:r>
        <w:rPr>
          <w:rFonts w:ascii="微软雅黑" w:eastAsia="微软雅黑" w:hAnsi="微软雅黑"/>
        </w:rPr>
        <w:t>：</w:t>
      </w:r>
    </w:p>
    <w:p w14:paraId="6CA5F251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52902C4E" w14:textId="24CC6C05" w:rsidR="008F6069" w:rsidRPr="000E59D3" w:rsidRDefault="008F6069" w:rsidP="00D93374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0000995C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32081CEA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7C4A0337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3E6A442D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</w:p>
    <w:p w14:paraId="7A41DB59" w14:textId="770BDFED" w:rsidR="00604218" w:rsidRDefault="00604218" w:rsidP="00604218">
      <w:pPr>
        <w:pStyle w:val="2"/>
      </w:pPr>
      <w:r>
        <w:rPr>
          <w:rFonts w:hint="eastAsia"/>
        </w:rPr>
        <w:t>获取</w:t>
      </w:r>
      <w:r>
        <w:t>线路评论列表</w:t>
      </w:r>
    </w:p>
    <w:p w14:paraId="4B88D44D" w14:textId="77777777" w:rsidR="00604218" w:rsidRPr="00BF3ACB" w:rsidRDefault="00604218" w:rsidP="00604218"/>
    <w:p w14:paraId="5B456843" w14:textId="77777777" w:rsidR="00604218" w:rsidRPr="00990C64" w:rsidRDefault="00604218" w:rsidP="006042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10BDA776" w14:textId="647139E3" w:rsidR="00604218" w:rsidRDefault="00604218" w:rsidP="006042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864E03">
        <w:rPr>
          <w:rFonts w:ascii="微软雅黑" w:eastAsia="微软雅黑" w:hAnsi="微软雅黑"/>
        </w:rPr>
        <w:t>/route/</w:t>
      </w:r>
      <w:r w:rsidR="00C73D45" w:rsidRPr="00C73D45">
        <w:rPr>
          <w:rFonts w:ascii="微软雅黑" w:eastAsia="微软雅黑" w:hAnsi="微软雅黑"/>
        </w:rPr>
        <w:t>getRouteComment</w:t>
      </w:r>
    </w:p>
    <w:p w14:paraId="56CE1A87" w14:textId="77777777" w:rsidR="00604218" w:rsidRDefault="00604218" w:rsidP="006042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20105EA8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26874" w14:paraId="3268836B" w14:textId="77777777" w:rsidTr="00322411">
        <w:tc>
          <w:tcPr>
            <w:tcW w:w="2129" w:type="dxa"/>
          </w:tcPr>
          <w:p w14:paraId="2F0C03D0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AFAFF8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A2ABEE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4E9A4E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26874" w14:paraId="32A98520" w14:textId="77777777" w:rsidTr="00322411">
        <w:tc>
          <w:tcPr>
            <w:tcW w:w="2129" w:type="dxa"/>
          </w:tcPr>
          <w:p w14:paraId="6E86749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37349596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75B5A5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6A63E1D" w14:textId="00CA61BB" w:rsidR="00026874" w:rsidRDefault="00441A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026874" w14:paraId="27E761E0" w14:textId="77777777" w:rsidTr="00322411">
        <w:tc>
          <w:tcPr>
            <w:tcW w:w="2129" w:type="dxa"/>
          </w:tcPr>
          <w:p w14:paraId="2C64E50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5B24309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C28AC9" w14:textId="6BA48E88" w:rsidR="00026874" w:rsidRDefault="00441A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C5304AE" w14:textId="5B190B6C" w:rsidR="00026874" w:rsidRDefault="00441A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1A113A03" w14:textId="77777777" w:rsidTr="00322411">
        <w:tc>
          <w:tcPr>
            <w:tcW w:w="2129" w:type="dxa"/>
          </w:tcPr>
          <w:p w14:paraId="72A29FF8" w14:textId="245628CA" w:rsidR="00026874" w:rsidRDefault="00B769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rout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eId</w:t>
            </w:r>
          </w:p>
        </w:tc>
        <w:tc>
          <w:tcPr>
            <w:tcW w:w="2129" w:type="dxa"/>
          </w:tcPr>
          <w:p w14:paraId="63DFE5E0" w14:textId="4CB7ED67" w:rsidR="00026874" w:rsidRDefault="00D817A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1F82BB16" w14:textId="1945DB1E" w:rsidR="00026874" w:rsidRDefault="005E09F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550065E" w14:textId="54A14792" w:rsidR="00026874" w:rsidRDefault="00980E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21EB544B" w14:textId="77777777" w:rsidR="00026874" w:rsidRDefault="00026874" w:rsidP="00026874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C0D747F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026874" w14:paraId="7C371A9A" w14:textId="77777777" w:rsidTr="00322411">
        <w:tc>
          <w:tcPr>
            <w:tcW w:w="5648" w:type="dxa"/>
            <w:gridSpan w:val="2"/>
          </w:tcPr>
          <w:p w14:paraId="0B3B0F45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3C58974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026874" w14:paraId="1BF38AE9" w14:textId="77777777" w:rsidTr="00322411">
        <w:tc>
          <w:tcPr>
            <w:tcW w:w="1526" w:type="dxa"/>
            <w:vMerge w:val="restart"/>
          </w:tcPr>
          <w:p w14:paraId="690482B3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D16F77F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2521C79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026874" w14:paraId="03F89638" w14:textId="77777777" w:rsidTr="00322411">
        <w:tc>
          <w:tcPr>
            <w:tcW w:w="1526" w:type="dxa"/>
            <w:vMerge/>
          </w:tcPr>
          <w:p w14:paraId="6924BAF3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124DFD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3EACBDC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1C86C521" w14:textId="77777777" w:rsidTr="00322411">
        <w:tc>
          <w:tcPr>
            <w:tcW w:w="1526" w:type="dxa"/>
            <w:vMerge/>
          </w:tcPr>
          <w:p w14:paraId="72A7948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1FA8D29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240630B1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04E47BC5" w14:textId="77777777" w:rsidTr="00322411">
        <w:tc>
          <w:tcPr>
            <w:tcW w:w="1526" w:type="dxa"/>
            <w:vMerge/>
          </w:tcPr>
          <w:p w14:paraId="794539C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6FC5BF36" w14:textId="77777777" w:rsidR="00026874" w:rsidRPr="000E59D3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026874" w14:paraId="2D545EBD" w14:textId="77777777" w:rsidTr="00322411">
              <w:tc>
                <w:tcPr>
                  <w:tcW w:w="1945" w:type="dxa"/>
                </w:tcPr>
                <w:p w14:paraId="10455EA6" w14:textId="1DA7D5CB" w:rsidR="00026874" w:rsidRDefault="00131CC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8"/>
                      <w:szCs w:val="28"/>
                      <w:highlight w:val="yellow"/>
                    </w:rPr>
                    <w:t>id</w:t>
                  </w:r>
                </w:p>
              </w:tc>
              <w:tc>
                <w:tcPr>
                  <w:tcW w:w="1946" w:type="dxa"/>
                </w:tcPr>
                <w:p w14:paraId="504CCCA9" w14:textId="37F32C9D" w:rsidR="00026874" w:rsidRDefault="00897DF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评论ID</w:t>
                  </w:r>
                </w:p>
              </w:tc>
            </w:tr>
            <w:tr w:rsidR="00026874" w14:paraId="710B73F7" w14:textId="77777777" w:rsidTr="00322411">
              <w:tc>
                <w:tcPr>
                  <w:tcW w:w="1945" w:type="dxa"/>
                </w:tcPr>
                <w:p w14:paraId="18C34F5B" w14:textId="070968D2" w:rsidR="00026874" w:rsidRDefault="004C7815" w:rsidP="00322411">
                  <w:pPr>
                    <w:rPr>
                      <w:rFonts w:ascii="微软雅黑" w:eastAsia="微软雅黑" w:hAnsi="微软雅黑"/>
                    </w:rPr>
                  </w:pPr>
                  <w:r w:rsidRPr="004C7815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1946" w:type="dxa"/>
                </w:tcPr>
                <w:p w14:paraId="17C80F9B" w14:textId="6FF25106" w:rsidR="00026874" w:rsidRDefault="00D4195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026874" w14:paraId="6D041B2C" w14:textId="77777777" w:rsidTr="00322411">
              <w:tc>
                <w:tcPr>
                  <w:tcW w:w="1945" w:type="dxa"/>
                </w:tcPr>
                <w:p w14:paraId="5F6CAF95" w14:textId="058AE2FF" w:rsidR="00026874" w:rsidRPr="000E59D3" w:rsidRDefault="00195209" w:rsidP="00322411">
                  <w:pPr>
                    <w:rPr>
                      <w:rFonts w:ascii="微软雅黑" w:eastAsia="微软雅黑" w:hAnsi="微软雅黑"/>
                    </w:rPr>
                  </w:pPr>
                  <w:r w:rsidRPr="00195209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946" w:type="dxa"/>
                </w:tcPr>
                <w:p w14:paraId="6798D3D9" w14:textId="5D63489C" w:rsidR="00026874" w:rsidRDefault="003A378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内容</w:t>
                  </w:r>
                </w:p>
              </w:tc>
            </w:tr>
            <w:tr w:rsidR="00026874" w14:paraId="0B048207" w14:textId="77777777" w:rsidTr="00322411">
              <w:tc>
                <w:tcPr>
                  <w:tcW w:w="1945" w:type="dxa"/>
                </w:tcPr>
                <w:p w14:paraId="5193640A" w14:textId="26373F31" w:rsidR="00026874" w:rsidRDefault="006B2103" w:rsidP="00322411">
                  <w:pPr>
                    <w:rPr>
                      <w:rFonts w:ascii="微软雅黑" w:eastAsia="微软雅黑" w:hAnsi="微软雅黑"/>
                    </w:rPr>
                  </w:pPr>
                  <w:r w:rsidRPr="006B2103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1E71B39E" w14:textId="4CE7AA2D" w:rsidR="00026874" w:rsidRDefault="008C037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人Id</w:t>
                  </w:r>
                </w:p>
              </w:tc>
            </w:tr>
            <w:tr w:rsidR="00026874" w14:paraId="1B1399BE" w14:textId="77777777" w:rsidTr="00322411">
              <w:tc>
                <w:tcPr>
                  <w:tcW w:w="1945" w:type="dxa"/>
                </w:tcPr>
                <w:p w14:paraId="46FD00E9" w14:textId="418DA363" w:rsidR="00026874" w:rsidRPr="00864776" w:rsidRDefault="003704CC" w:rsidP="00322411">
                  <w:pPr>
                    <w:rPr>
                      <w:rFonts w:ascii="微软雅黑" w:eastAsia="微软雅黑" w:hAnsi="微软雅黑"/>
                    </w:rPr>
                  </w:pPr>
                  <w:r w:rsidRPr="003704CC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7318D796" w14:textId="706AC2DF" w:rsidR="00026874" w:rsidRDefault="005A53F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  <w:tr w:rsidR="00436C52" w14:paraId="304C10AA" w14:textId="77777777" w:rsidTr="00322411">
              <w:tc>
                <w:tcPr>
                  <w:tcW w:w="1945" w:type="dxa"/>
                </w:tcPr>
                <w:p w14:paraId="37E3DD3C" w14:textId="27FDD183" w:rsidR="00436C52" w:rsidRPr="003704CC" w:rsidRDefault="00532DE9" w:rsidP="00322411">
                  <w:pPr>
                    <w:rPr>
                      <w:rFonts w:ascii="微软雅黑" w:eastAsia="微软雅黑" w:hAnsi="微软雅黑"/>
                    </w:rPr>
                  </w:pPr>
                  <w:r w:rsidRPr="00532DE9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3BAB28E1" w14:textId="669AB663" w:rsidR="00436C52" w:rsidRDefault="00A371D6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头像</w:t>
                  </w:r>
                </w:p>
              </w:tc>
            </w:tr>
            <w:tr w:rsidR="00436C52" w14:paraId="22340CF0" w14:textId="77777777" w:rsidTr="00322411">
              <w:tc>
                <w:tcPr>
                  <w:tcW w:w="1945" w:type="dxa"/>
                </w:tcPr>
                <w:p w14:paraId="38281383" w14:textId="466C0007" w:rsidR="00436C52" w:rsidRPr="003704CC" w:rsidRDefault="00A54C3A" w:rsidP="00322411">
                  <w:pPr>
                    <w:rPr>
                      <w:rFonts w:ascii="微软雅黑" w:eastAsia="微软雅黑" w:hAnsi="微软雅黑"/>
                    </w:rPr>
                  </w:pPr>
                  <w:r w:rsidRPr="00A54C3A">
                    <w:rPr>
                      <w:rFonts w:ascii="微软雅黑" w:eastAsia="微软雅黑" w:hAnsi="微软雅黑"/>
                    </w:rPr>
                    <w:lastRenderedPageBreak/>
                    <w:t>createName</w:t>
                  </w:r>
                </w:p>
              </w:tc>
              <w:tc>
                <w:tcPr>
                  <w:tcW w:w="1946" w:type="dxa"/>
                </w:tcPr>
                <w:p w14:paraId="74815F5B" w14:textId="16F6548C" w:rsidR="00436C52" w:rsidRDefault="00D73D54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人名称</w:t>
                  </w:r>
                </w:p>
              </w:tc>
            </w:tr>
          </w:tbl>
          <w:p w14:paraId="4505E139" w14:textId="77777777" w:rsidR="00026874" w:rsidRPr="000E59D3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0D9E16FC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026874" w14:paraId="1238F9CF" w14:textId="77777777" w:rsidTr="00322411">
        <w:tc>
          <w:tcPr>
            <w:tcW w:w="1526" w:type="dxa"/>
          </w:tcPr>
          <w:p w14:paraId="4C6CED36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message</w:t>
            </w:r>
          </w:p>
        </w:tc>
        <w:tc>
          <w:tcPr>
            <w:tcW w:w="4122" w:type="dxa"/>
          </w:tcPr>
          <w:p w14:paraId="09D516C0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ED666F7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</w:tr>
      <w:tr w:rsidR="00026874" w14:paraId="3E343701" w14:textId="77777777" w:rsidTr="00322411">
        <w:tc>
          <w:tcPr>
            <w:tcW w:w="1526" w:type="dxa"/>
          </w:tcPr>
          <w:p w14:paraId="2ED43924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EA0E3BC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1D4D6BF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742EEB64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</w:p>
    <w:p w14:paraId="470946DA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49EFE5D9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{</w:t>
      </w:r>
    </w:p>
    <w:p w14:paraId="135188B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"result": {</w:t>
      </w:r>
    </w:p>
    <w:p w14:paraId="39F6372F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"offset": 1,</w:t>
      </w:r>
    </w:p>
    <w:p w14:paraId="35AFDF17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"limit": 4,</w:t>
      </w:r>
    </w:p>
    <w:p w14:paraId="370E471A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"total": 7,</w:t>
      </w:r>
    </w:p>
    <w:p w14:paraId="39CA90CE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"list": [</w:t>
      </w:r>
    </w:p>
    <w:p w14:paraId="2B21F8F1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{</w:t>
      </w:r>
    </w:p>
    <w:p w14:paraId="515801AD" w14:textId="435CA481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CE2574">
        <w:rPr>
          <w:rFonts w:ascii="微软雅黑" w:eastAsia="微软雅黑" w:hAnsi="微软雅黑"/>
        </w:rPr>
        <w:t>id</w:t>
      </w:r>
      <w:r w:rsidRPr="00760D9C">
        <w:rPr>
          <w:rFonts w:ascii="微软雅黑" w:eastAsia="微软雅黑" w:hAnsi="微软雅黑"/>
        </w:rPr>
        <w:t>": 6,</w:t>
      </w:r>
    </w:p>
    <w:p w14:paraId="384538AB" w14:textId="1C55BFFC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A54385">
        <w:rPr>
          <w:rFonts w:ascii="微软雅黑" w:eastAsia="微软雅黑" w:hAnsi="微软雅黑"/>
        </w:rPr>
        <w:t>routeId</w:t>
      </w:r>
      <w:r w:rsidRPr="00760D9C">
        <w:rPr>
          <w:rFonts w:ascii="微软雅黑" w:eastAsia="微软雅黑" w:hAnsi="微软雅黑"/>
        </w:rPr>
        <w:t>": "111",</w:t>
      </w:r>
    </w:p>
    <w:p w14:paraId="529BC466" w14:textId="573C9A52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4C585A">
        <w:rPr>
          <w:rFonts w:ascii="微软雅黑" w:eastAsia="微软雅黑" w:hAnsi="微软雅黑"/>
        </w:rPr>
        <w:t>content</w:t>
      </w:r>
      <w:r w:rsidRPr="00760D9C">
        <w:rPr>
          <w:rFonts w:ascii="微软雅黑" w:eastAsia="微软雅黑" w:hAnsi="微软雅黑"/>
        </w:rPr>
        <w:t>": "111",</w:t>
      </w:r>
    </w:p>
    <w:p w14:paraId="3CCA5373" w14:textId="74402408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123EF0" w:rsidRPr="00123EF0">
        <w:rPr>
          <w:rFonts w:ascii="微软雅黑" w:eastAsia="微软雅黑" w:hAnsi="微软雅黑"/>
        </w:rPr>
        <w:t xml:space="preserve"> </w:t>
      </w:r>
      <w:r w:rsidR="00123EF0" w:rsidRPr="006B2103">
        <w:rPr>
          <w:rFonts w:ascii="微软雅黑" w:eastAsia="微软雅黑" w:hAnsi="微软雅黑"/>
        </w:rPr>
        <w:t>creatorId</w:t>
      </w:r>
      <w:r w:rsidR="00123EF0" w:rsidRPr="00760D9C">
        <w:rPr>
          <w:rFonts w:ascii="微软雅黑" w:eastAsia="微软雅黑" w:hAnsi="微软雅黑"/>
        </w:rPr>
        <w:t xml:space="preserve"> </w:t>
      </w:r>
      <w:r w:rsidRPr="00760D9C">
        <w:rPr>
          <w:rFonts w:ascii="微软雅黑" w:eastAsia="微软雅黑" w:hAnsi="微软雅黑"/>
        </w:rPr>
        <w:t>": "23232",</w:t>
      </w:r>
    </w:p>
    <w:p w14:paraId="38F026D0" w14:textId="128E71E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754347" w:rsidRPr="00754347">
        <w:rPr>
          <w:rFonts w:ascii="微软雅黑" w:eastAsia="微软雅黑" w:hAnsi="微软雅黑"/>
        </w:rPr>
        <w:t xml:space="preserve"> </w:t>
      </w:r>
      <w:r w:rsidR="00754347" w:rsidRPr="003704CC">
        <w:rPr>
          <w:rFonts w:ascii="微软雅黑" w:eastAsia="微软雅黑" w:hAnsi="微软雅黑"/>
        </w:rPr>
        <w:t>createTime</w:t>
      </w:r>
      <w:r w:rsidR="00754347" w:rsidRPr="00760D9C">
        <w:rPr>
          <w:rFonts w:ascii="微软雅黑" w:eastAsia="微软雅黑" w:hAnsi="微软雅黑"/>
        </w:rPr>
        <w:t xml:space="preserve"> </w:t>
      </w:r>
      <w:r w:rsidR="00156705">
        <w:rPr>
          <w:rFonts w:ascii="微软雅黑" w:eastAsia="微软雅黑" w:hAnsi="微软雅黑"/>
        </w:rPr>
        <w:t>": 0</w:t>
      </w:r>
    </w:p>
    <w:p w14:paraId="700DD0B4" w14:textId="69E0E58E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</w:t>
      </w:r>
    </w:p>
    <w:p w14:paraId="5D0C6CBE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}</w:t>
      </w:r>
    </w:p>
    <w:p w14:paraId="40B4AFD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]</w:t>
      </w:r>
    </w:p>
    <w:p w14:paraId="6ECA4D0D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},</w:t>
      </w:r>
    </w:p>
    <w:p w14:paraId="61FAE149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 w:hint="eastAsia"/>
        </w:rPr>
        <w:t xml:space="preserve">    "message": "处理成功",</w:t>
      </w:r>
    </w:p>
    <w:p w14:paraId="70A1873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"status": 0</w:t>
      </w:r>
    </w:p>
    <w:p w14:paraId="7FCCE659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}</w:t>
      </w:r>
    </w:p>
    <w:p w14:paraId="0DC63B1B" w14:textId="77777777" w:rsidR="008F6069" w:rsidRPr="00990C64" w:rsidRDefault="008F6069" w:rsidP="008F6069">
      <w:pPr>
        <w:rPr>
          <w:rFonts w:ascii="微软雅黑" w:eastAsia="微软雅黑" w:hAnsi="微软雅黑"/>
        </w:rPr>
      </w:pPr>
    </w:p>
    <w:p w14:paraId="51A215E3" w14:textId="77777777" w:rsidR="008F6069" w:rsidRDefault="008F6069" w:rsidP="00903BA5">
      <w:pPr>
        <w:rPr>
          <w:rFonts w:ascii="微软雅黑" w:eastAsia="微软雅黑" w:hAnsi="微软雅黑"/>
        </w:rPr>
      </w:pPr>
    </w:p>
    <w:p w14:paraId="10B5DF0F" w14:textId="0319DFB4" w:rsidR="00C03B41" w:rsidRDefault="00C03B41" w:rsidP="00C03B41">
      <w:pPr>
        <w:pStyle w:val="2"/>
      </w:pPr>
      <w:r>
        <w:rPr>
          <w:rFonts w:hint="eastAsia"/>
        </w:rPr>
        <w:t>收藏</w:t>
      </w:r>
      <w:r>
        <w:t>线路</w:t>
      </w:r>
    </w:p>
    <w:p w14:paraId="2C3AFA59" w14:textId="77777777" w:rsidR="00C03B41" w:rsidRPr="00BF3ACB" w:rsidRDefault="00C03B41" w:rsidP="00C03B41"/>
    <w:p w14:paraId="6DA30624" w14:textId="77777777" w:rsidR="00C03B41" w:rsidRPr="00990C64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lastRenderedPageBreak/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222F7CCE" w14:textId="2BB1C7E6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10B4D" w:rsidRPr="00810B4D">
        <w:rPr>
          <w:rFonts w:ascii="微软雅黑" w:eastAsia="微软雅黑" w:hAnsi="微软雅黑"/>
        </w:rPr>
        <w:t>/route/collect</w:t>
      </w:r>
    </w:p>
    <w:p w14:paraId="12D3A9B4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5D222113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3B41" w14:paraId="08B861C1" w14:textId="77777777" w:rsidTr="00322411">
        <w:tc>
          <w:tcPr>
            <w:tcW w:w="2129" w:type="dxa"/>
          </w:tcPr>
          <w:p w14:paraId="015BC912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393D71FC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54A9E1A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AA00A50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03B41" w14:paraId="1F5277D7" w14:textId="77777777" w:rsidTr="00322411">
        <w:tc>
          <w:tcPr>
            <w:tcW w:w="2129" w:type="dxa"/>
          </w:tcPr>
          <w:p w14:paraId="2A5000F8" w14:textId="59E4CED5" w:rsidR="00C03B41" w:rsidRDefault="00104D0E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5A41F851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FE02D8B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3FF979" w14:textId="7158C4ED" w:rsidR="00C03B41" w:rsidRDefault="0085317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  <w:tr w:rsidR="00C03B41" w14:paraId="73BE82CF" w14:textId="77777777" w:rsidTr="00322411">
        <w:tc>
          <w:tcPr>
            <w:tcW w:w="2129" w:type="dxa"/>
          </w:tcPr>
          <w:p w14:paraId="39CC47A0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6CE49AC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91242A6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6C938E14" w14:textId="75AAAFFC" w:rsidR="00C03B41" w:rsidRDefault="00B241C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EAD2E9D" w14:textId="77777777" w:rsidR="00C03B41" w:rsidRDefault="00C03B41" w:rsidP="00C03B41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E24123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C03B41" w14:paraId="1D7DCA61" w14:textId="77777777" w:rsidTr="00322411">
        <w:tc>
          <w:tcPr>
            <w:tcW w:w="5648" w:type="dxa"/>
            <w:gridSpan w:val="2"/>
          </w:tcPr>
          <w:p w14:paraId="76E9982E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A800CF3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C03B41" w14:paraId="3FBCA53F" w14:textId="77777777" w:rsidTr="00322411">
        <w:tc>
          <w:tcPr>
            <w:tcW w:w="1526" w:type="dxa"/>
          </w:tcPr>
          <w:p w14:paraId="7DC9A7B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3C3394A2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1D9E897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</w:p>
        </w:tc>
      </w:tr>
      <w:tr w:rsidR="00C03B41" w14:paraId="4E1A4001" w14:textId="77777777" w:rsidTr="00322411">
        <w:tc>
          <w:tcPr>
            <w:tcW w:w="1526" w:type="dxa"/>
          </w:tcPr>
          <w:p w14:paraId="431C4B29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F7C459A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D86F96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0163590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</w:p>
    <w:p w14:paraId="4F11AEED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74709D3A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1F4C9FD3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599C2EE7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57C0382C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0437CB2D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0F03DBD1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22149C32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52012160" w14:textId="75E1A69E" w:rsidR="005748F3" w:rsidRDefault="00EF0892" w:rsidP="005748F3">
      <w:pPr>
        <w:pStyle w:val="2"/>
      </w:pPr>
      <w:r>
        <w:rPr>
          <w:rFonts w:hint="eastAsia"/>
        </w:rPr>
        <w:t>取消</w:t>
      </w:r>
      <w:r w:rsidR="005748F3">
        <w:rPr>
          <w:rFonts w:hint="eastAsia"/>
        </w:rPr>
        <w:t>收藏</w:t>
      </w:r>
      <w:r w:rsidR="005748F3">
        <w:t>线路</w:t>
      </w:r>
    </w:p>
    <w:p w14:paraId="106A2EB4" w14:textId="77777777" w:rsidR="005748F3" w:rsidRPr="00BF3ACB" w:rsidRDefault="005748F3" w:rsidP="005748F3"/>
    <w:p w14:paraId="548E662A" w14:textId="77777777" w:rsidR="005748F3" w:rsidRPr="00990C64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75F22AA1" w14:textId="21990C74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40092">
        <w:rPr>
          <w:rFonts w:ascii="微软雅黑" w:eastAsia="微软雅黑" w:hAnsi="微软雅黑" w:hint="eastAsia"/>
        </w:rPr>
        <w:t>/</w:t>
      </w:r>
      <w:r w:rsidR="00306622" w:rsidRPr="00306622">
        <w:rPr>
          <w:rFonts w:ascii="微软雅黑" w:eastAsia="微软雅黑" w:hAnsi="微软雅黑"/>
        </w:rPr>
        <w:t>route/cancelCollect</w:t>
      </w:r>
    </w:p>
    <w:p w14:paraId="665A465E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304A62EF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748F3" w14:paraId="788E040D" w14:textId="77777777" w:rsidTr="00322411">
        <w:tc>
          <w:tcPr>
            <w:tcW w:w="2129" w:type="dxa"/>
          </w:tcPr>
          <w:p w14:paraId="30C23C0C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6866E4E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E4266E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4735B9B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748F3" w14:paraId="7862AB1A" w14:textId="77777777" w:rsidTr="00322411">
        <w:tc>
          <w:tcPr>
            <w:tcW w:w="2129" w:type="dxa"/>
          </w:tcPr>
          <w:p w14:paraId="7B3E5025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>creatorId</w:t>
            </w:r>
          </w:p>
        </w:tc>
        <w:tc>
          <w:tcPr>
            <w:tcW w:w="2129" w:type="dxa"/>
          </w:tcPr>
          <w:p w14:paraId="20958B29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4087724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3CF7259" w14:textId="67ADE685" w:rsidR="005748F3" w:rsidRDefault="00201F0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  <w:r>
              <w:rPr>
                <w:rFonts w:ascii="微软雅黑" w:eastAsia="微软雅黑" w:hAnsi="微软雅黑"/>
              </w:rPr>
              <w:t>收藏人ID</w:t>
            </w:r>
          </w:p>
        </w:tc>
      </w:tr>
      <w:tr w:rsidR="005748F3" w14:paraId="123FA20F" w14:textId="77777777" w:rsidTr="00322411">
        <w:tc>
          <w:tcPr>
            <w:tcW w:w="2129" w:type="dxa"/>
          </w:tcPr>
          <w:p w14:paraId="7C4AFE80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641270A8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78B61F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BEF9BFA" w14:textId="3D4FD129" w:rsidR="005748F3" w:rsidRDefault="00201F0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2E38E3EE" w14:textId="77777777" w:rsidR="005748F3" w:rsidRDefault="005748F3" w:rsidP="005748F3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8CEA11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5748F3" w14:paraId="76293D77" w14:textId="77777777" w:rsidTr="00322411">
        <w:tc>
          <w:tcPr>
            <w:tcW w:w="5648" w:type="dxa"/>
            <w:gridSpan w:val="2"/>
          </w:tcPr>
          <w:p w14:paraId="53FC6863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53D927B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748F3" w14:paraId="03BE9B4E" w14:textId="77777777" w:rsidTr="00322411">
        <w:tc>
          <w:tcPr>
            <w:tcW w:w="1526" w:type="dxa"/>
          </w:tcPr>
          <w:p w14:paraId="2727F4B2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2E30AE2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B255F1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</w:p>
        </w:tc>
      </w:tr>
      <w:tr w:rsidR="005748F3" w14:paraId="435B3DAA" w14:textId="77777777" w:rsidTr="00322411">
        <w:tc>
          <w:tcPr>
            <w:tcW w:w="1526" w:type="dxa"/>
          </w:tcPr>
          <w:p w14:paraId="4258A28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5D60E34C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8FCBFE9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E596B71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</w:p>
    <w:p w14:paraId="677B88DE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093E9D0B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421B7428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3243EF1C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7338D112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65B99FD0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0BB8F7A5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6B7A32FE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</w:p>
    <w:p w14:paraId="0A268095" w14:textId="77777777" w:rsidR="00C03B41" w:rsidRDefault="00C03B41" w:rsidP="00903BA5">
      <w:pPr>
        <w:rPr>
          <w:rFonts w:ascii="微软雅黑" w:eastAsia="微软雅黑" w:hAnsi="微软雅黑"/>
        </w:rPr>
      </w:pPr>
    </w:p>
    <w:p w14:paraId="021F9578" w14:textId="77777777" w:rsidR="00C03B41" w:rsidRPr="00990C64" w:rsidRDefault="00C03B41" w:rsidP="00903BA5">
      <w:pPr>
        <w:rPr>
          <w:rFonts w:ascii="微软雅黑" w:eastAsia="微软雅黑" w:hAnsi="微软雅黑"/>
        </w:rPr>
      </w:pPr>
    </w:p>
    <w:p w14:paraId="689F5EDB" w14:textId="1FEDB325" w:rsidR="00303CA6" w:rsidRPr="00990C64" w:rsidRDefault="00270F6E" w:rsidP="00990C64">
      <w:pPr>
        <w:pStyle w:val="2"/>
      </w:pPr>
      <w:r w:rsidRPr="00990C64">
        <w:rPr>
          <w:rFonts w:hint="eastAsia"/>
        </w:rPr>
        <w:t>为线路点赞</w:t>
      </w:r>
    </w:p>
    <w:p w14:paraId="4506F836" w14:textId="42B47DB3" w:rsidR="00303CA6" w:rsidRPr="00990C64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DA3D76" w:rsidRPr="00990C64">
        <w:rPr>
          <w:rFonts w:ascii="微软雅黑" w:eastAsia="微软雅黑" w:hAnsi="微软雅黑" w:hint="eastAsia"/>
        </w:rPr>
        <w:t>为一条线路点赞</w:t>
      </w:r>
    </w:p>
    <w:p w14:paraId="376D04BD" w14:textId="3620B180" w:rsidR="00303CA6" w:rsidRPr="00990C64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072F0" w:rsidRPr="00990C64">
        <w:rPr>
          <w:rFonts w:ascii="微软雅黑" w:eastAsia="微软雅黑" w:hAnsi="微软雅黑"/>
        </w:rPr>
        <w:t>/route/fav</w:t>
      </w:r>
      <w:r w:rsidR="00DA3D76" w:rsidRPr="00990C64">
        <w:rPr>
          <w:rFonts w:ascii="微软雅黑" w:eastAsia="微软雅黑" w:hAnsi="微软雅黑"/>
        </w:rPr>
        <w:t>/add</w:t>
      </w:r>
    </w:p>
    <w:p w14:paraId="6C5B8752" w14:textId="77777777" w:rsidR="00303CA6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0C7F271E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3927" w14:paraId="4E48E206" w14:textId="77777777" w:rsidTr="00322411">
        <w:tc>
          <w:tcPr>
            <w:tcW w:w="2129" w:type="dxa"/>
          </w:tcPr>
          <w:p w14:paraId="050C7248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988F977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6D724BF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6A9770D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13927" w14:paraId="7C44C556" w14:textId="77777777" w:rsidTr="00322411">
        <w:tc>
          <w:tcPr>
            <w:tcW w:w="2129" w:type="dxa"/>
          </w:tcPr>
          <w:p w14:paraId="5D13D1C6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5C6391B6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2D9EBD3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D38EF65" w14:textId="3651C0DB" w:rsidR="00813927" w:rsidRDefault="00BB43D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点赞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  <w:tr w:rsidR="00813927" w14:paraId="067374EF" w14:textId="77777777" w:rsidTr="00322411">
        <w:tc>
          <w:tcPr>
            <w:tcW w:w="2129" w:type="dxa"/>
          </w:tcPr>
          <w:p w14:paraId="755377AA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1E22A5AD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3AAD7F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01EBE33" w14:textId="6E2546F2" w:rsidR="00813927" w:rsidRDefault="00E908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1659B677" w14:textId="77777777" w:rsidR="00813927" w:rsidRDefault="00813927" w:rsidP="00813927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B9AB35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13927" w14:paraId="3F1CB14D" w14:textId="77777777" w:rsidTr="00322411">
        <w:tc>
          <w:tcPr>
            <w:tcW w:w="5648" w:type="dxa"/>
            <w:gridSpan w:val="2"/>
          </w:tcPr>
          <w:p w14:paraId="0FE9B7AB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437E36E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13927" w14:paraId="74C93CA3" w14:textId="77777777" w:rsidTr="00322411">
        <w:tc>
          <w:tcPr>
            <w:tcW w:w="1526" w:type="dxa"/>
          </w:tcPr>
          <w:p w14:paraId="4ACAB59B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5DA5E4F5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04D6930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</w:p>
        </w:tc>
      </w:tr>
      <w:tr w:rsidR="00813927" w14:paraId="7352836F" w14:textId="77777777" w:rsidTr="00322411">
        <w:tc>
          <w:tcPr>
            <w:tcW w:w="1526" w:type="dxa"/>
          </w:tcPr>
          <w:p w14:paraId="67283020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BCB1FA8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A8A3651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3F893A80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</w:p>
    <w:p w14:paraId="0E962009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3057C373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31F1E5E0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280C86B6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0398C0C6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16281871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1E0031F5" w14:textId="77777777" w:rsidR="0056712B" w:rsidRDefault="0056712B" w:rsidP="00303CA6">
      <w:pPr>
        <w:shd w:val="clear" w:color="auto" w:fill="B3B3B3"/>
        <w:rPr>
          <w:rFonts w:ascii="微软雅黑" w:eastAsia="微软雅黑" w:hAnsi="微软雅黑"/>
        </w:rPr>
      </w:pPr>
    </w:p>
    <w:p w14:paraId="6B20E934" w14:textId="77777777" w:rsidR="00303CA6" w:rsidRPr="00990C64" w:rsidRDefault="00303CA6" w:rsidP="00903BA5">
      <w:pPr>
        <w:rPr>
          <w:rFonts w:ascii="微软雅黑" w:eastAsia="微软雅黑" w:hAnsi="微软雅黑"/>
        </w:rPr>
      </w:pPr>
    </w:p>
    <w:p w14:paraId="3A7586A0" w14:textId="67730E1F" w:rsidR="00D24E1E" w:rsidRPr="00990C64" w:rsidRDefault="00D24E1E" w:rsidP="00990C64">
      <w:pPr>
        <w:pStyle w:val="2"/>
      </w:pPr>
      <w:r w:rsidRPr="00990C64">
        <w:rPr>
          <w:rFonts w:hint="eastAsia"/>
        </w:rPr>
        <w:t>线路</w:t>
      </w:r>
      <w:r w:rsidR="00AF4920" w:rsidRPr="00990C64">
        <w:rPr>
          <w:rFonts w:hint="eastAsia"/>
        </w:rPr>
        <w:t>poi</w:t>
      </w:r>
      <w:r w:rsidR="00AF4920" w:rsidRPr="00990C64">
        <w:rPr>
          <w:rFonts w:hint="eastAsia"/>
        </w:rPr>
        <w:t>获取</w:t>
      </w:r>
    </w:p>
    <w:p w14:paraId="49BA7FDE" w14:textId="5F4690F5" w:rsidR="00D24E1E" w:rsidRPr="00990C64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296C73" w:rsidRPr="00990C64">
        <w:rPr>
          <w:rFonts w:ascii="微软雅黑" w:eastAsia="微软雅黑" w:hAnsi="微软雅黑" w:hint="eastAsia"/>
        </w:rPr>
        <w:t>获取线路附近的兴趣点poi</w:t>
      </w:r>
    </w:p>
    <w:p w14:paraId="12C83607" w14:textId="3133E531" w:rsidR="00D24E1E" w:rsidRPr="00990C64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296C73" w:rsidRPr="00990C64">
        <w:rPr>
          <w:rFonts w:ascii="微软雅黑" w:eastAsia="微软雅黑" w:hAnsi="微软雅黑"/>
        </w:rPr>
        <w:t>/route/poi/list</w:t>
      </w:r>
    </w:p>
    <w:p w14:paraId="25CD5DDF" w14:textId="77777777" w:rsidR="00D24E1E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548C71E6" w14:textId="77777777" w:rsidR="009B7AEA" w:rsidRDefault="009B7AEA" w:rsidP="009B7AE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B7AEA" w14:paraId="0B6B027B" w14:textId="77777777" w:rsidTr="00322411">
        <w:tc>
          <w:tcPr>
            <w:tcW w:w="2129" w:type="dxa"/>
          </w:tcPr>
          <w:p w14:paraId="2AFA631E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2B9323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75C84A49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FD6B859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B7AEA" w14:paraId="44FEF8ED" w14:textId="77777777" w:rsidTr="00322411">
        <w:tc>
          <w:tcPr>
            <w:tcW w:w="2129" w:type="dxa"/>
          </w:tcPr>
          <w:p w14:paraId="234ADB7D" w14:textId="70704F91" w:rsidR="009B7AEA" w:rsidRDefault="00943EB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09D303BC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F42F50C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BFBE93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04A068AE" w14:textId="77777777" w:rsidR="009B7AEA" w:rsidRDefault="009B7AEA" w:rsidP="009B7AE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8DC80C1" w14:textId="77777777" w:rsidR="009B7AEA" w:rsidRDefault="009B7AEA" w:rsidP="009B7AE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9B7AEA" w14:paraId="17933F53" w14:textId="77777777" w:rsidTr="00322411">
        <w:tc>
          <w:tcPr>
            <w:tcW w:w="5648" w:type="dxa"/>
            <w:gridSpan w:val="2"/>
          </w:tcPr>
          <w:p w14:paraId="5E441FAA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67F9565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D1D8D" w14:paraId="79452EA0" w14:textId="77777777" w:rsidTr="00322411">
        <w:tc>
          <w:tcPr>
            <w:tcW w:w="1526" w:type="dxa"/>
            <w:vMerge w:val="restart"/>
          </w:tcPr>
          <w:p w14:paraId="06F121E8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BAE7115" w14:textId="3240754B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poiId</w:t>
            </w:r>
          </w:p>
        </w:tc>
        <w:tc>
          <w:tcPr>
            <w:tcW w:w="2824" w:type="dxa"/>
          </w:tcPr>
          <w:p w14:paraId="1E352E7D" w14:textId="211182CA" w:rsidR="007D1D8D" w:rsidRDefault="007D1D8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oi 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7D1D8D" w14:paraId="272EFEDD" w14:textId="77777777" w:rsidTr="00322411">
        <w:tc>
          <w:tcPr>
            <w:tcW w:w="1526" w:type="dxa"/>
            <w:vMerge/>
          </w:tcPr>
          <w:p w14:paraId="6E1A9952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D78DFE5" w14:textId="7443D5FB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routeId</w:t>
            </w:r>
          </w:p>
        </w:tc>
        <w:tc>
          <w:tcPr>
            <w:tcW w:w="2824" w:type="dxa"/>
          </w:tcPr>
          <w:p w14:paraId="71320677" w14:textId="1BE94CB5" w:rsidR="007D1D8D" w:rsidRDefault="009719D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7D1D8D" w14:paraId="07BD1438" w14:textId="77777777" w:rsidTr="00322411">
        <w:tc>
          <w:tcPr>
            <w:tcW w:w="1526" w:type="dxa"/>
            <w:vMerge/>
          </w:tcPr>
          <w:p w14:paraId="50F43309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356B670" w14:textId="03F99482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824" w:type="dxa"/>
          </w:tcPr>
          <w:p w14:paraId="70A1BC2E" w14:textId="6468E7B5" w:rsidR="007D1D8D" w:rsidRDefault="00CD4C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</w:tr>
      <w:tr w:rsidR="007D1D8D" w14:paraId="281AED28" w14:textId="77777777" w:rsidTr="00322411">
        <w:tc>
          <w:tcPr>
            <w:tcW w:w="1526" w:type="dxa"/>
            <w:vMerge/>
          </w:tcPr>
          <w:p w14:paraId="7BBD6435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BBA4A7A" w14:textId="0F23A3D1" w:rsidR="007D1D8D" w:rsidRPr="00AC6F45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2824" w:type="dxa"/>
          </w:tcPr>
          <w:p w14:paraId="24C802AA" w14:textId="26E8E50E" w:rsidR="007D1D8D" w:rsidRDefault="003F1E88" w:rsidP="00322411">
            <w:pPr>
              <w:rPr>
                <w:rFonts w:ascii="微软雅黑" w:eastAsia="微软雅黑" w:hAnsi="微软雅黑"/>
              </w:rPr>
            </w:pPr>
            <w:r w:rsidRPr="003F1E88"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7D1D8D" w14:paraId="73260C0D" w14:textId="77777777" w:rsidTr="00322411">
        <w:tc>
          <w:tcPr>
            <w:tcW w:w="1526" w:type="dxa"/>
            <w:vMerge/>
          </w:tcPr>
          <w:p w14:paraId="0F0BF4B3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8B72F5F" w14:textId="15A9354D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cover</w:t>
            </w:r>
          </w:p>
        </w:tc>
        <w:tc>
          <w:tcPr>
            <w:tcW w:w="2824" w:type="dxa"/>
          </w:tcPr>
          <w:p w14:paraId="06A14022" w14:textId="4D6BD2E1" w:rsidR="007D1D8D" w:rsidRDefault="00682027" w:rsidP="00322411">
            <w:pPr>
              <w:rPr>
                <w:rFonts w:ascii="微软雅黑" w:eastAsia="微软雅黑" w:hAnsi="微软雅黑"/>
              </w:rPr>
            </w:pPr>
            <w:r w:rsidRPr="00682027">
              <w:rPr>
                <w:rFonts w:ascii="微软雅黑" w:eastAsia="微软雅黑" w:hAnsi="微软雅黑" w:hint="eastAsia"/>
              </w:rPr>
              <w:t>是否是封面宣传点</w:t>
            </w:r>
          </w:p>
        </w:tc>
      </w:tr>
      <w:tr w:rsidR="007D1D8D" w14:paraId="1C3550D0" w14:textId="77777777" w:rsidTr="00322411">
        <w:tc>
          <w:tcPr>
            <w:tcW w:w="1526" w:type="dxa"/>
            <w:vMerge/>
          </w:tcPr>
          <w:p w14:paraId="185BE30B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821E514" w14:textId="366D9CB5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routeIndex</w:t>
            </w:r>
          </w:p>
        </w:tc>
        <w:tc>
          <w:tcPr>
            <w:tcW w:w="2824" w:type="dxa"/>
          </w:tcPr>
          <w:p w14:paraId="675E0010" w14:textId="0E49C9A5" w:rsidR="007D1D8D" w:rsidRDefault="00403E56" w:rsidP="00322411">
            <w:pPr>
              <w:rPr>
                <w:rFonts w:ascii="微软雅黑" w:eastAsia="微软雅黑" w:hAnsi="微软雅黑"/>
              </w:rPr>
            </w:pPr>
            <w:r w:rsidRPr="00403E56">
              <w:rPr>
                <w:rFonts w:ascii="微软雅黑" w:eastAsia="微软雅黑" w:hAnsi="微软雅黑" w:hint="eastAsia"/>
              </w:rPr>
              <w:t>在线路中的到达编号</w:t>
            </w:r>
          </w:p>
        </w:tc>
      </w:tr>
      <w:tr w:rsidR="007D1D8D" w14:paraId="5CD12501" w14:textId="77777777" w:rsidTr="00322411">
        <w:tc>
          <w:tcPr>
            <w:tcW w:w="1526" w:type="dxa"/>
            <w:vMerge/>
          </w:tcPr>
          <w:p w14:paraId="483A4405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7E505BE3" w14:textId="586B1AA6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location</w:t>
            </w:r>
          </w:p>
        </w:tc>
        <w:tc>
          <w:tcPr>
            <w:tcW w:w="2824" w:type="dxa"/>
          </w:tcPr>
          <w:p w14:paraId="6BE21F21" w14:textId="41E682BD" w:rsidR="007D1D8D" w:rsidRDefault="0046745A" w:rsidP="00322411">
            <w:pPr>
              <w:rPr>
                <w:rFonts w:ascii="微软雅黑" w:eastAsia="微软雅黑" w:hAnsi="微软雅黑"/>
              </w:rPr>
            </w:pPr>
            <w:r w:rsidRPr="0046745A">
              <w:rPr>
                <w:rFonts w:ascii="微软雅黑" w:eastAsia="微软雅黑" w:hAnsi="微软雅黑" w:hint="eastAsia"/>
              </w:rPr>
              <w:t>地点的地理位置</w:t>
            </w:r>
          </w:p>
        </w:tc>
      </w:tr>
      <w:tr w:rsidR="007D1D8D" w14:paraId="242FBC9D" w14:textId="77777777" w:rsidTr="00322411">
        <w:tc>
          <w:tcPr>
            <w:tcW w:w="1526" w:type="dxa"/>
            <w:vMerge/>
          </w:tcPr>
          <w:p w14:paraId="4CCFA149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46B49C1" w14:textId="566386E2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arrivalTime</w:t>
            </w:r>
          </w:p>
        </w:tc>
        <w:tc>
          <w:tcPr>
            <w:tcW w:w="2824" w:type="dxa"/>
          </w:tcPr>
          <w:p w14:paraId="32F961F5" w14:textId="217201F5" w:rsidR="007D1D8D" w:rsidRDefault="00C64D0F" w:rsidP="00322411">
            <w:pPr>
              <w:rPr>
                <w:rFonts w:ascii="微软雅黑" w:eastAsia="微软雅黑" w:hAnsi="微软雅黑"/>
              </w:rPr>
            </w:pPr>
            <w:r w:rsidRPr="00C64D0F">
              <w:rPr>
                <w:rFonts w:ascii="微软雅黑" w:eastAsia="微软雅黑" w:hAnsi="微软雅黑" w:hint="eastAsia"/>
              </w:rPr>
              <w:t>达到时间</w:t>
            </w:r>
          </w:p>
        </w:tc>
      </w:tr>
      <w:tr w:rsidR="007D1D8D" w14:paraId="46033535" w14:textId="77777777" w:rsidTr="00322411">
        <w:tc>
          <w:tcPr>
            <w:tcW w:w="1526" w:type="dxa"/>
            <w:vMerge/>
          </w:tcPr>
          <w:p w14:paraId="4DD2EB96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FA4B4FB" w14:textId="041D08BA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introImageUrl</w:t>
            </w:r>
          </w:p>
        </w:tc>
        <w:tc>
          <w:tcPr>
            <w:tcW w:w="2824" w:type="dxa"/>
          </w:tcPr>
          <w:p w14:paraId="5CBFD2B4" w14:textId="774232C1" w:rsidR="007D1D8D" w:rsidRDefault="00CC64D0" w:rsidP="00322411">
            <w:pPr>
              <w:rPr>
                <w:rFonts w:ascii="微软雅黑" w:eastAsia="微软雅黑" w:hAnsi="微软雅黑"/>
              </w:rPr>
            </w:pPr>
            <w:r w:rsidRPr="00CC64D0">
              <w:rPr>
                <w:rFonts w:ascii="微软雅黑" w:eastAsia="微软雅黑" w:hAnsi="微软雅黑" w:hint="eastAsia"/>
              </w:rPr>
              <w:t>介绍用的图片地址</w:t>
            </w:r>
          </w:p>
        </w:tc>
      </w:tr>
      <w:tr w:rsidR="007D1D8D" w14:paraId="31E5791B" w14:textId="77777777" w:rsidTr="00322411">
        <w:tc>
          <w:tcPr>
            <w:tcW w:w="1526" w:type="dxa"/>
            <w:vMerge/>
          </w:tcPr>
          <w:p w14:paraId="5E12C783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17CCEC0" w14:textId="4B63D241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 w:hint="eastAsia"/>
              </w:rPr>
              <w:t>introText</w:t>
            </w:r>
          </w:p>
        </w:tc>
        <w:tc>
          <w:tcPr>
            <w:tcW w:w="2824" w:type="dxa"/>
          </w:tcPr>
          <w:p w14:paraId="7C144D46" w14:textId="4B8DCE86" w:rsidR="007D1D8D" w:rsidRDefault="002F234D" w:rsidP="00322411">
            <w:pPr>
              <w:rPr>
                <w:rFonts w:ascii="微软雅黑" w:eastAsia="微软雅黑" w:hAnsi="微软雅黑"/>
              </w:rPr>
            </w:pPr>
            <w:r w:rsidRPr="002F234D">
              <w:rPr>
                <w:rFonts w:ascii="微软雅黑" w:eastAsia="微软雅黑" w:hAnsi="微软雅黑" w:hint="eastAsia"/>
              </w:rPr>
              <w:t>介绍性文字</w:t>
            </w:r>
          </w:p>
        </w:tc>
      </w:tr>
      <w:tr w:rsidR="009B7AEA" w14:paraId="559DCB25" w14:textId="77777777" w:rsidTr="00322411">
        <w:tc>
          <w:tcPr>
            <w:tcW w:w="1526" w:type="dxa"/>
          </w:tcPr>
          <w:p w14:paraId="60824762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0F974F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D08CC9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</w:p>
        </w:tc>
      </w:tr>
      <w:tr w:rsidR="009B7AEA" w14:paraId="6BDF69BE" w14:textId="77777777" w:rsidTr="00322411">
        <w:tc>
          <w:tcPr>
            <w:tcW w:w="1526" w:type="dxa"/>
          </w:tcPr>
          <w:p w14:paraId="21872D6D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59E6600D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75FFA810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73EF0C1" w14:textId="77777777" w:rsidR="009B7AEA" w:rsidRPr="009B7AEA" w:rsidRDefault="009B7AEA" w:rsidP="00D24E1E">
      <w:pPr>
        <w:shd w:val="clear" w:color="auto" w:fill="B3B3B3"/>
        <w:rPr>
          <w:rFonts w:ascii="微软雅黑" w:eastAsia="微软雅黑" w:hAnsi="微软雅黑"/>
        </w:rPr>
      </w:pPr>
    </w:p>
    <w:p w14:paraId="1C5E6CAB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>{</w:t>
      </w:r>
    </w:p>
    <w:p w14:paraId="6D7B901E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"result": [</w:t>
      </w:r>
    </w:p>
    <w:p w14:paraId="3854D159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{</w:t>
      </w:r>
    </w:p>
    <w:p w14:paraId="28F02650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"poiId": 3,</w:t>
      </w:r>
    </w:p>
    <w:p w14:paraId="1FFAA2E1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"routeId": 3,</w:t>
      </w:r>
    </w:p>
    <w:p w14:paraId="6D476714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        "name": "菠萝的海",</w:t>
      </w:r>
    </w:p>
    <w:p w14:paraId="674A6632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"type": 1,</w:t>
      </w:r>
    </w:p>
    <w:p w14:paraId="2C3F76C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"cover": false,</w:t>
      </w:r>
    </w:p>
    <w:p w14:paraId="19BCE912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"routeIndex": 1,</w:t>
      </w:r>
    </w:p>
    <w:p w14:paraId="7F46082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"arrivalTime": 1429978077000,</w:t>
      </w:r>
    </w:p>
    <w:p w14:paraId="3CB42F0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"location": "110.302246,20.517051",</w:t>
      </w:r>
    </w:p>
    <w:p w14:paraId="677D6F2B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"introImageUrl": "http://112.124.28.224/images/1504116/1430021223735.jpg",</w:t>
      </w:r>
    </w:p>
    <w:p w14:paraId="521EAAF9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        "introText": "在祖国大陆最南端"</w:t>
      </w:r>
    </w:p>
    <w:p w14:paraId="7D91F0F0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}</w:t>
      </w:r>
    </w:p>
    <w:p w14:paraId="62D52943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],</w:t>
      </w:r>
    </w:p>
    <w:p w14:paraId="269CD5C5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"message": "处理成功",</w:t>
      </w:r>
    </w:p>
    <w:p w14:paraId="69C1A5A7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"status": 0</w:t>
      </w:r>
    </w:p>
    <w:p w14:paraId="64A6CCBD" w14:textId="44FCF59F" w:rsidR="009B7AEA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>}</w:t>
      </w:r>
    </w:p>
    <w:p w14:paraId="6E096A70" w14:textId="77777777" w:rsidR="009B7AEA" w:rsidRDefault="009B7AEA" w:rsidP="00D24E1E">
      <w:pPr>
        <w:shd w:val="clear" w:color="auto" w:fill="B3B3B3"/>
        <w:rPr>
          <w:rFonts w:ascii="微软雅黑" w:eastAsia="微软雅黑" w:hAnsi="微软雅黑"/>
        </w:rPr>
      </w:pPr>
    </w:p>
    <w:p w14:paraId="14451CFB" w14:textId="77777777" w:rsidR="00D24E1E" w:rsidRPr="00990C64" w:rsidRDefault="00D24E1E" w:rsidP="00903BA5">
      <w:pPr>
        <w:rPr>
          <w:rFonts w:ascii="微软雅黑" w:eastAsia="微软雅黑" w:hAnsi="微软雅黑"/>
        </w:rPr>
      </w:pPr>
    </w:p>
    <w:p w14:paraId="7D2C7BCD" w14:textId="0B0CA040" w:rsidR="004B03E4" w:rsidRPr="00990C64" w:rsidRDefault="002C3B2C" w:rsidP="00990C64">
      <w:pPr>
        <w:pStyle w:val="1"/>
      </w:pPr>
      <w:r w:rsidRPr="00990C64">
        <w:rPr>
          <w:rFonts w:hint="eastAsia"/>
        </w:rPr>
        <w:lastRenderedPageBreak/>
        <w:t>分类</w:t>
      </w:r>
      <w:r w:rsidR="00903BA5" w:rsidRPr="00990C64">
        <w:rPr>
          <w:rFonts w:hint="eastAsia"/>
        </w:rPr>
        <w:t>相关</w:t>
      </w:r>
      <w:r w:rsidR="004B03E4" w:rsidRPr="00990C64">
        <w:rPr>
          <w:rFonts w:hint="eastAsia"/>
        </w:rPr>
        <w:t>接口列表</w:t>
      </w:r>
    </w:p>
    <w:p w14:paraId="2E967191" w14:textId="48E64811" w:rsidR="00903BA5" w:rsidRPr="00990C64" w:rsidRDefault="002C3B2C" w:rsidP="00990C64">
      <w:pPr>
        <w:pStyle w:val="2"/>
      </w:pPr>
      <w:r w:rsidRPr="00990C64">
        <w:rPr>
          <w:rFonts w:hint="eastAsia"/>
        </w:rPr>
        <w:t>单个、多个分类</w:t>
      </w:r>
      <w:r w:rsidR="00903BA5" w:rsidRPr="00990C64">
        <w:rPr>
          <w:rFonts w:hint="eastAsia"/>
        </w:rPr>
        <w:t>信息获取</w:t>
      </w:r>
    </w:p>
    <w:p w14:paraId="5C8F9886" w14:textId="108482ED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6E0357" w:rsidRPr="00990C64">
        <w:rPr>
          <w:rFonts w:ascii="微软雅黑" w:eastAsia="微软雅黑" w:hAnsi="微软雅黑" w:hint="eastAsia"/>
        </w:rPr>
        <w:t>标签列表</w:t>
      </w:r>
    </w:p>
    <w:p w14:paraId="0BDB2626" w14:textId="1E865D25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92F00" w:rsidRPr="00990C64">
        <w:rPr>
          <w:rFonts w:ascii="微软雅黑" w:eastAsia="微软雅黑" w:hAnsi="微软雅黑"/>
        </w:rPr>
        <w:t>/</w:t>
      </w:r>
      <w:r w:rsidR="00207163" w:rsidRPr="00990C64">
        <w:rPr>
          <w:rFonts w:ascii="微软雅黑" w:eastAsia="微软雅黑" w:hAnsi="微软雅黑"/>
        </w:rPr>
        <w:t xml:space="preserve"> </w:t>
      </w:r>
      <w:r w:rsidR="001B5D58" w:rsidRPr="00990C64">
        <w:rPr>
          <w:rFonts w:ascii="微软雅黑" w:eastAsia="微软雅黑" w:hAnsi="微软雅黑"/>
        </w:rPr>
        <w:t>cate</w:t>
      </w:r>
      <w:r w:rsidR="00207163" w:rsidRPr="00990C64">
        <w:rPr>
          <w:rFonts w:ascii="微软雅黑" w:eastAsia="微软雅黑" w:hAnsi="微软雅黑"/>
        </w:rPr>
        <w:t xml:space="preserve">gory </w:t>
      </w:r>
      <w:r w:rsidR="006E0357" w:rsidRPr="00990C64">
        <w:rPr>
          <w:rFonts w:ascii="微软雅黑" w:eastAsia="微软雅黑" w:hAnsi="微软雅黑"/>
        </w:rPr>
        <w:t>/list</w:t>
      </w:r>
    </w:p>
    <w:p w14:paraId="71532EA2" w14:textId="694B40D5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</w:p>
    <w:p w14:paraId="63DFFD3F" w14:textId="77777777" w:rsidR="00C6490F" w:rsidRDefault="00C6490F" w:rsidP="00FB3482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2303354D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6490F" w14:paraId="7421CD1A" w14:textId="77777777" w:rsidTr="00322411">
        <w:tc>
          <w:tcPr>
            <w:tcW w:w="2129" w:type="dxa"/>
          </w:tcPr>
          <w:p w14:paraId="4D20958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6152B9D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537227E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F330A5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6490F" w14:paraId="25146D9D" w14:textId="77777777" w:rsidTr="00322411">
        <w:tc>
          <w:tcPr>
            <w:tcW w:w="2129" w:type="dxa"/>
          </w:tcPr>
          <w:p w14:paraId="4FC6628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08BF515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E9FCD6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977947" w14:textId="312C350D" w:rsidR="00C6490F" w:rsidRDefault="000D024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6490F" w14:paraId="4ED18A40" w14:textId="77777777" w:rsidTr="00322411">
        <w:tc>
          <w:tcPr>
            <w:tcW w:w="2129" w:type="dxa"/>
          </w:tcPr>
          <w:p w14:paraId="1BBDEB3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5FF4716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FAF0B2E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394CB53C" w14:textId="393FB0B0" w:rsidR="00C6490F" w:rsidRDefault="008D5AE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1695C9E0" w14:textId="77777777" w:rsidTr="00322411">
        <w:tc>
          <w:tcPr>
            <w:tcW w:w="2129" w:type="dxa"/>
          </w:tcPr>
          <w:p w14:paraId="57B18FB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</w:tcPr>
          <w:p w14:paraId="51E350D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8A167DB" w14:textId="210A416F" w:rsidR="00C6490F" w:rsidRDefault="00E1084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319F9EE" w14:textId="655FDD75" w:rsidR="00C6490F" w:rsidRDefault="009F10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B57A6AC" w14:textId="77777777" w:rsidR="00C6490F" w:rsidRDefault="00C6490F" w:rsidP="00C6490F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A20986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C6490F" w14:paraId="43B3489B" w14:textId="77777777" w:rsidTr="00322411">
        <w:tc>
          <w:tcPr>
            <w:tcW w:w="5648" w:type="dxa"/>
            <w:gridSpan w:val="2"/>
          </w:tcPr>
          <w:p w14:paraId="0F54290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AB6D91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C6490F" w14:paraId="05A80A9D" w14:textId="77777777" w:rsidTr="00322411">
        <w:tc>
          <w:tcPr>
            <w:tcW w:w="1526" w:type="dxa"/>
            <w:vMerge w:val="restart"/>
          </w:tcPr>
          <w:p w14:paraId="4FF548C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0FF719A0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159EBC3C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6490F" w14:paraId="4CF6FE87" w14:textId="77777777" w:rsidTr="00322411">
        <w:tc>
          <w:tcPr>
            <w:tcW w:w="1526" w:type="dxa"/>
            <w:vMerge/>
          </w:tcPr>
          <w:p w14:paraId="1AABE116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EE6B75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0415A210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3251E576" w14:textId="77777777" w:rsidTr="00322411">
        <w:tc>
          <w:tcPr>
            <w:tcW w:w="1526" w:type="dxa"/>
            <w:vMerge/>
          </w:tcPr>
          <w:p w14:paraId="3A8F5C2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8CF3F94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31C6CA76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3B0F1F3D" w14:textId="77777777" w:rsidTr="00322411">
        <w:tc>
          <w:tcPr>
            <w:tcW w:w="1526" w:type="dxa"/>
            <w:vMerge/>
          </w:tcPr>
          <w:p w14:paraId="0ADCBC7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13781A4" w14:textId="77777777" w:rsidR="00C6490F" w:rsidRPr="000E59D3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C6490F" w14:paraId="4B9EDF1F" w14:textId="77777777" w:rsidTr="00322411">
              <w:tc>
                <w:tcPr>
                  <w:tcW w:w="1945" w:type="dxa"/>
                </w:tcPr>
                <w:p w14:paraId="59754AF1" w14:textId="211DDD96" w:rsidR="00C6490F" w:rsidRDefault="00864776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categoryId</w:t>
                  </w:r>
                </w:p>
              </w:tc>
              <w:tc>
                <w:tcPr>
                  <w:tcW w:w="1946" w:type="dxa"/>
                </w:tcPr>
                <w:p w14:paraId="03C8DBA4" w14:textId="5C22F325" w:rsidR="00C6490F" w:rsidRDefault="00496AC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C6490F" w14:paraId="0C1E4269" w14:textId="77777777" w:rsidTr="00322411">
              <w:tc>
                <w:tcPr>
                  <w:tcW w:w="1945" w:type="dxa"/>
                </w:tcPr>
                <w:p w14:paraId="28E2791C" w14:textId="77777777" w:rsidR="00C6490F" w:rsidRDefault="00C6490F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134D00A4" w14:textId="3F019800" w:rsidR="00C6490F" w:rsidRDefault="009C5E66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 w:rsidR="00C6490F"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29608E" w14:paraId="16B9CC85" w14:textId="77777777" w:rsidTr="00322411">
              <w:tc>
                <w:tcPr>
                  <w:tcW w:w="1945" w:type="dxa"/>
                </w:tcPr>
                <w:p w14:paraId="43020861" w14:textId="70E7D9BD" w:rsidR="0029608E" w:rsidRPr="000E59D3" w:rsidRDefault="0029608E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label</w:t>
                  </w:r>
                </w:p>
              </w:tc>
              <w:tc>
                <w:tcPr>
                  <w:tcW w:w="1946" w:type="dxa"/>
                </w:tcPr>
                <w:p w14:paraId="40083A85" w14:textId="293DC302" w:rsidR="0029608E" w:rsidRDefault="0012645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标签</w:t>
                  </w:r>
                </w:p>
              </w:tc>
            </w:tr>
            <w:tr w:rsidR="00C6490F" w14:paraId="26562261" w14:textId="77777777" w:rsidTr="00322411">
              <w:tc>
                <w:tcPr>
                  <w:tcW w:w="1945" w:type="dxa"/>
                </w:tcPr>
                <w:p w14:paraId="7FE67DC6" w14:textId="4095C4DC" w:rsidR="00C6490F" w:rsidRDefault="00273722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487407A5" w14:textId="042257E6" w:rsidR="00C6490F" w:rsidRDefault="004278E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 w:rsidR="00C6490F"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D5395D" w14:paraId="599CBFD9" w14:textId="77777777" w:rsidTr="00322411">
              <w:tc>
                <w:tcPr>
                  <w:tcW w:w="1945" w:type="dxa"/>
                </w:tcPr>
                <w:p w14:paraId="0C1F404B" w14:textId="3038FBBD" w:rsidR="00D5395D" w:rsidRPr="00864776" w:rsidRDefault="00024268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routeCount</w:t>
                  </w:r>
                </w:p>
              </w:tc>
              <w:tc>
                <w:tcPr>
                  <w:tcW w:w="1946" w:type="dxa"/>
                </w:tcPr>
                <w:p w14:paraId="25F24062" w14:textId="40724BF1" w:rsidR="00D5395D" w:rsidRDefault="00345C0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线路数</w:t>
                  </w:r>
                </w:p>
              </w:tc>
            </w:tr>
          </w:tbl>
          <w:p w14:paraId="5171AA1F" w14:textId="77777777" w:rsidR="00C6490F" w:rsidRPr="000E59D3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0983AA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C6490F" w14:paraId="1170D820" w14:textId="77777777" w:rsidTr="00322411">
        <w:tc>
          <w:tcPr>
            <w:tcW w:w="1526" w:type="dxa"/>
          </w:tcPr>
          <w:p w14:paraId="4E2E49B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60CDDFA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50A913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</w:tr>
      <w:tr w:rsidR="00C6490F" w14:paraId="0CE4DD7D" w14:textId="77777777" w:rsidTr="00322411">
        <w:tc>
          <w:tcPr>
            <w:tcW w:w="1526" w:type="dxa"/>
          </w:tcPr>
          <w:p w14:paraId="311FF68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240732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D8E732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311C5F9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</w:p>
    <w:p w14:paraId="1BE4B8D3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569D583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lastRenderedPageBreak/>
        <w:t>{</w:t>
      </w:r>
    </w:p>
    <w:p w14:paraId="6D4F2F18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"result": {</w:t>
      </w:r>
    </w:p>
    <w:p w14:paraId="11CE8D21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"offset": 1,</w:t>
      </w:r>
    </w:p>
    <w:p w14:paraId="3C08E38F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"limit": 4,</w:t>
      </w:r>
    </w:p>
    <w:p w14:paraId="1D8633E0" w14:textId="731399EC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"total": 18,</w:t>
      </w:r>
      <w:r>
        <w:rPr>
          <w:rFonts w:ascii="微软雅黑" w:eastAsia="微软雅黑" w:hAnsi="微软雅黑"/>
        </w:rPr>
        <w:t xml:space="preserve"> </w:t>
      </w:r>
    </w:p>
    <w:p w14:paraId="4080D9B6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"list": [</w:t>
      </w:r>
    </w:p>
    <w:p w14:paraId="2A2D03F2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{</w:t>
      </w:r>
    </w:p>
    <w:p w14:paraId="1BFD12D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"categoryId": 9,</w:t>
      </w:r>
    </w:p>
    <w:p w14:paraId="56C77C5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 w:hint="eastAsia"/>
        </w:rPr>
        <w:t xml:space="preserve">                "name": "大自然",</w:t>
      </w:r>
    </w:p>
    <w:p w14:paraId="3DFB14F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"label": null,</w:t>
      </w:r>
    </w:p>
    <w:p w14:paraId="3048ED1C" w14:textId="20FE007F" w:rsidR="00864776" w:rsidRPr="00864776" w:rsidRDefault="00864776" w:rsidP="00CF267E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"introImageUrl": "http://coolshell.cn//wp-content/uploads/2014/01/trade-off.jpg", </w:t>
      </w:r>
    </w:p>
    <w:p w14:paraId="78BD230F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"routeCount": 3</w:t>
      </w:r>
    </w:p>
    <w:p w14:paraId="794E96E0" w14:textId="5204E67F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}</w:t>
      </w:r>
    </w:p>
    <w:p w14:paraId="56FEF919" w14:textId="6E3ED226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</w:p>
    <w:p w14:paraId="0EA71950" w14:textId="7B5CE244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</w:t>
      </w:r>
    </w:p>
    <w:p w14:paraId="3B82D4C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},</w:t>
      </w:r>
    </w:p>
    <w:p w14:paraId="2528968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 w:hint="eastAsia"/>
        </w:rPr>
        <w:t xml:space="preserve">    "message": "处理成功",</w:t>
      </w:r>
    </w:p>
    <w:p w14:paraId="21248008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"status": 0</w:t>
      </w:r>
    </w:p>
    <w:p w14:paraId="1AB53DF7" w14:textId="10508076" w:rsidR="00C6490F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>}</w:t>
      </w:r>
    </w:p>
    <w:p w14:paraId="32AE532F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5B54033F" w14:textId="77777777" w:rsidR="004B03E4" w:rsidRPr="00990C64" w:rsidRDefault="00903BA5" w:rsidP="00990C64">
      <w:pPr>
        <w:pStyle w:val="1"/>
      </w:pPr>
      <w:r w:rsidRPr="00990C64">
        <w:rPr>
          <w:rFonts w:hint="eastAsia"/>
        </w:rPr>
        <w:t>车友会相关</w:t>
      </w:r>
      <w:r w:rsidR="004B03E4" w:rsidRPr="00990C64">
        <w:rPr>
          <w:rFonts w:hint="eastAsia"/>
        </w:rPr>
        <w:t>接口列表</w:t>
      </w:r>
    </w:p>
    <w:p w14:paraId="410D6D31" w14:textId="705861FA" w:rsidR="00903BA5" w:rsidRPr="00990C64" w:rsidRDefault="00317E60" w:rsidP="00990C64">
      <w:pPr>
        <w:pStyle w:val="2"/>
      </w:pPr>
      <w:r w:rsidRPr="00990C64">
        <w:rPr>
          <w:rFonts w:hint="eastAsia"/>
        </w:rPr>
        <w:t>车友会信息展示</w:t>
      </w:r>
    </w:p>
    <w:p w14:paraId="3B22BA75" w14:textId="03A44CA8" w:rsidR="00903BA5" w:rsidRPr="00990C64" w:rsidRDefault="00CE1444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说明：获取到车友会信息</w:t>
      </w:r>
      <w:r w:rsidR="004D3001" w:rsidRPr="00990C64">
        <w:rPr>
          <w:rFonts w:ascii="微软雅黑" w:eastAsia="微软雅黑" w:hAnsi="微软雅黑" w:hint="eastAsia"/>
        </w:rPr>
        <w:t>，会员信息用名称排序。</w:t>
      </w:r>
    </w:p>
    <w:p w14:paraId="3E57E32F" w14:textId="6AD8C03B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CE1444" w:rsidRPr="00990C64">
        <w:rPr>
          <w:rFonts w:ascii="微软雅黑" w:eastAsia="微软雅黑" w:hAnsi="微软雅黑"/>
        </w:rPr>
        <w:t>/</w:t>
      </w:r>
      <w:r w:rsidR="00CE1444" w:rsidRPr="00990C64">
        <w:rPr>
          <w:rFonts w:ascii="微软雅黑" w:eastAsia="微软雅黑" w:hAnsi="微软雅黑" w:hint="eastAsia"/>
        </w:rPr>
        <w:t>car</w:t>
      </w:r>
      <w:r w:rsidR="00CE1444" w:rsidRPr="00990C64">
        <w:rPr>
          <w:rFonts w:ascii="微软雅黑" w:eastAsia="微软雅黑" w:hAnsi="微软雅黑"/>
        </w:rPr>
        <w:t>_cub/</w:t>
      </w:r>
      <w:r w:rsidR="00F456CD" w:rsidRPr="00990C64">
        <w:rPr>
          <w:rFonts w:ascii="微软雅黑" w:eastAsia="微软雅黑" w:hAnsi="微软雅黑"/>
        </w:rPr>
        <w:t>info/</w:t>
      </w:r>
      <w:r w:rsidR="00CE1444" w:rsidRPr="00990C64">
        <w:rPr>
          <w:rFonts w:ascii="微软雅黑" w:eastAsia="微软雅黑" w:hAnsi="微软雅黑"/>
        </w:rPr>
        <w:t>show</w:t>
      </w:r>
    </w:p>
    <w:p w14:paraId="68AEC517" w14:textId="77777777" w:rsidR="00FB3482" w:rsidRDefault="00FB3482" w:rsidP="00FB3482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13CBE849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B3482" w14:paraId="4CA32272" w14:textId="77777777" w:rsidTr="00322411">
        <w:tc>
          <w:tcPr>
            <w:tcW w:w="2129" w:type="dxa"/>
          </w:tcPr>
          <w:p w14:paraId="109B05B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6365AF4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E4BFB97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3FF852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B3482" w14:paraId="3B96EF67" w14:textId="77777777" w:rsidTr="00322411">
        <w:tc>
          <w:tcPr>
            <w:tcW w:w="2129" w:type="dxa"/>
          </w:tcPr>
          <w:p w14:paraId="296D58FD" w14:textId="46592FF4" w:rsidR="00FB3482" w:rsidRDefault="000000FF" w:rsidP="00322411">
            <w:pPr>
              <w:rPr>
                <w:rFonts w:ascii="微软雅黑" w:eastAsia="微软雅黑" w:hAnsi="微软雅黑"/>
              </w:rPr>
            </w:pPr>
            <w:r w:rsidRPr="000000F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>carClubId</w:t>
            </w:r>
          </w:p>
        </w:tc>
        <w:tc>
          <w:tcPr>
            <w:tcW w:w="2129" w:type="dxa"/>
          </w:tcPr>
          <w:p w14:paraId="62FBB92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DF9EAF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7B73C74" w14:textId="745FC22F" w:rsidR="00FB3482" w:rsidRDefault="000000F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40ABB90" w14:textId="77777777" w:rsidR="00FB3482" w:rsidRDefault="00FB3482" w:rsidP="00FB3482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CA6BD6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FB3482" w14:paraId="44C056FF" w14:textId="77777777" w:rsidTr="00322411">
        <w:tc>
          <w:tcPr>
            <w:tcW w:w="5648" w:type="dxa"/>
            <w:gridSpan w:val="2"/>
          </w:tcPr>
          <w:p w14:paraId="2297D99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36826DF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FB3482" w14:paraId="04DDFFB1" w14:textId="77777777" w:rsidTr="00322411">
        <w:tc>
          <w:tcPr>
            <w:tcW w:w="1526" w:type="dxa"/>
            <w:vMerge w:val="restart"/>
          </w:tcPr>
          <w:p w14:paraId="21D64111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338AE724" w14:textId="58D02861" w:rsidR="00FB3482" w:rsidRDefault="00AC1790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carClubId</w:t>
            </w:r>
          </w:p>
        </w:tc>
        <w:tc>
          <w:tcPr>
            <w:tcW w:w="2824" w:type="dxa"/>
          </w:tcPr>
          <w:p w14:paraId="72D2323B" w14:textId="0D4464C1" w:rsidR="00FB3482" w:rsidRDefault="008521F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FB3482" w14:paraId="1112AA62" w14:textId="77777777" w:rsidTr="00322411">
        <w:tc>
          <w:tcPr>
            <w:tcW w:w="1526" w:type="dxa"/>
            <w:vMerge/>
          </w:tcPr>
          <w:p w14:paraId="53A6DF5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3D24B91" w14:textId="1A5F798E" w:rsidR="00FB3482" w:rsidRDefault="00AC1790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824" w:type="dxa"/>
          </w:tcPr>
          <w:p w14:paraId="75A9E066" w14:textId="59418924" w:rsidR="00FB3482" w:rsidRDefault="005A206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车友会名称</w:t>
            </w:r>
          </w:p>
        </w:tc>
      </w:tr>
      <w:tr w:rsidR="00FB3482" w14:paraId="75EF4A85" w14:textId="77777777" w:rsidTr="00322411">
        <w:tc>
          <w:tcPr>
            <w:tcW w:w="1526" w:type="dxa"/>
            <w:vMerge/>
          </w:tcPr>
          <w:p w14:paraId="141F38DD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CD51FCD" w14:textId="2CEE6630" w:rsidR="00FB3482" w:rsidRDefault="00C14593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introText</w:t>
            </w:r>
          </w:p>
        </w:tc>
        <w:tc>
          <w:tcPr>
            <w:tcW w:w="2824" w:type="dxa"/>
          </w:tcPr>
          <w:p w14:paraId="6731A0B6" w14:textId="65CC47F3" w:rsidR="00FB3482" w:rsidRDefault="0026712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介绍</w:t>
            </w:r>
          </w:p>
        </w:tc>
      </w:tr>
      <w:tr w:rsidR="002D2DFA" w14:paraId="5A31BF13" w14:textId="77777777" w:rsidTr="00322411">
        <w:tc>
          <w:tcPr>
            <w:tcW w:w="1526" w:type="dxa"/>
            <w:vMerge/>
          </w:tcPr>
          <w:p w14:paraId="4158406F" w14:textId="77777777" w:rsidR="002D2DFA" w:rsidRDefault="002D2DF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71ACCBD2" w14:textId="417C12AB" w:rsidR="002D2DFA" w:rsidRPr="00AC6F45" w:rsidRDefault="002D2DFA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introImageUrl</w:t>
            </w:r>
          </w:p>
        </w:tc>
        <w:tc>
          <w:tcPr>
            <w:tcW w:w="2824" w:type="dxa"/>
          </w:tcPr>
          <w:p w14:paraId="0D142DE7" w14:textId="500E0F53" w:rsidR="002D2DFA" w:rsidRDefault="004B28C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  <w:tr w:rsidR="00FB3482" w14:paraId="6586B101" w14:textId="77777777" w:rsidTr="00322411">
        <w:tc>
          <w:tcPr>
            <w:tcW w:w="1526" w:type="dxa"/>
            <w:vMerge/>
          </w:tcPr>
          <w:p w14:paraId="780AB97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E78F7E5" w14:textId="211A2132" w:rsidR="00FB3482" w:rsidRPr="000E59D3" w:rsidRDefault="0067438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memberList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FB3482" w14:paraId="3E3DAAB9" w14:textId="77777777" w:rsidTr="00322411">
              <w:tc>
                <w:tcPr>
                  <w:tcW w:w="1945" w:type="dxa"/>
                </w:tcPr>
                <w:p w14:paraId="11CAEFED" w14:textId="1168E672" w:rsidR="00FB3482" w:rsidRDefault="008260B1" w:rsidP="00322411">
                  <w:pPr>
                    <w:rPr>
                      <w:rFonts w:ascii="微软雅黑" w:eastAsia="微软雅黑" w:hAnsi="微软雅黑"/>
                    </w:rPr>
                  </w:pPr>
                  <w:r w:rsidRPr="00990C64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31630182" w14:textId="67C48C46" w:rsidR="00FB3482" w:rsidRDefault="007D13C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会员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FB3482" w14:paraId="0D4B4A11" w14:textId="77777777" w:rsidTr="00322411">
              <w:tc>
                <w:tcPr>
                  <w:tcW w:w="1945" w:type="dxa"/>
                </w:tcPr>
                <w:p w14:paraId="5ECB5485" w14:textId="39BE09D0" w:rsidR="00FB3482" w:rsidRDefault="001B74A3" w:rsidP="00322411">
                  <w:pPr>
                    <w:rPr>
                      <w:rFonts w:ascii="微软雅黑" w:eastAsia="微软雅黑" w:hAnsi="微软雅黑"/>
                    </w:rPr>
                  </w:pPr>
                  <w:r w:rsidRPr="00C2038A">
                    <w:rPr>
                      <w:rFonts w:ascii="微软雅黑" w:eastAsia="微软雅黑" w:hAnsi="微软雅黑"/>
                    </w:rPr>
                    <w:t>memberType</w:t>
                  </w:r>
                </w:p>
              </w:tc>
              <w:tc>
                <w:tcPr>
                  <w:tcW w:w="1946" w:type="dxa"/>
                </w:tcPr>
                <w:p w14:paraId="39765FF0" w14:textId="642CFDE1" w:rsidR="00FB3482" w:rsidRDefault="00DD0EA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会员</w:t>
                  </w:r>
                  <w:r>
                    <w:rPr>
                      <w:rFonts w:ascii="微软雅黑" w:eastAsia="微软雅黑" w:hAnsi="微软雅黑"/>
                    </w:rPr>
                    <w:t>类型</w:t>
                  </w:r>
                </w:p>
              </w:tc>
            </w:tr>
            <w:tr w:rsidR="00FB3482" w14:paraId="516AACC5" w14:textId="77777777" w:rsidTr="00322411">
              <w:tc>
                <w:tcPr>
                  <w:tcW w:w="1945" w:type="dxa"/>
                </w:tcPr>
                <w:p w14:paraId="1C65136B" w14:textId="5F1154ED" w:rsidR="00FB3482" w:rsidRPr="000E59D3" w:rsidRDefault="00842CD3" w:rsidP="00322411">
                  <w:pPr>
                    <w:rPr>
                      <w:rFonts w:ascii="微软雅黑" w:eastAsia="微软雅黑" w:hAnsi="微软雅黑"/>
                    </w:rPr>
                  </w:pPr>
                  <w:r w:rsidRPr="0034289E">
                    <w:rPr>
                      <w:rFonts w:ascii="微软雅黑" w:eastAsia="微软雅黑" w:hAnsi="微软雅黑"/>
                    </w:rPr>
                    <w:t>vehicleModel</w:t>
                  </w:r>
                </w:p>
              </w:tc>
              <w:tc>
                <w:tcPr>
                  <w:tcW w:w="1946" w:type="dxa"/>
                </w:tcPr>
                <w:p w14:paraId="6CA6ADE9" w14:textId="5B01D45B" w:rsidR="00FB3482" w:rsidRDefault="00842CD3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FB3482" w14:paraId="64958246" w14:textId="77777777" w:rsidTr="00322411">
              <w:tc>
                <w:tcPr>
                  <w:tcW w:w="1945" w:type="dxa"/>
                </w:tcPr>
                <w:p w14:paraId="0472D56A" w14:textId="06E26C47" w:rsidR="00FB3482" w:rsidRDefault="001C6195" w:rsidP="00322411">
                  <w:pPr>
                    <w:rPr>
                      <w:rFonts w:ascii="微软雅黑" w:eastAsia="微软雅黑" w:hAnsi="微软雅黑"/>
                    </w:rPr>
                  </w:pPr>
                  <w:r w:rsidRPr="00265523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447200CD" w14:textId="27C2603C" w:rsidR="00FB3482" w:rsidRDefault="001C619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头像</w:t>
                  </w:r>
                </w:p>
              </w:tc>
            </w:tr>
          </w:tbl>
          <w:p w14:paraId="53DAE90B" w14:textId="77777777" w:rsidR="00FB3482" w:rsidRPr="000E59D3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02B3B18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FB3482" w14:paraId="6274B634" w14:textId="77777777" w:rsidTr="00322411">
        <w:tc>
          <w:tcPr>
            <w:tcW w:w="1526" w:type="dxa"/>
          </w:tcPr>
          <w:p w14:paraId="7B41506C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13B73001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5B9581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</w:tr>
      <w:tr w:rsidR="00FB3482" w14:paraId="6F26DD45" w14:textId="77777777" w:rsidTr="00322411">
        <w:tc>
          <w:tcPr>
            <w:tcW w:w="1526" w:type="dxa"/>
          </w:tcPr>
          <w:p w14:paraId="327ED8E9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7542B5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30EF057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1038B97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</w:p>
    <w:p w14:paraId="400F036F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64A257C3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>{</w:t>
      </w:r>
    </w:p>
    <w:p w14:paraId="430DBFA9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"result": {</w:t>
      </w:r>
    </w:p>
    <w:p w14:paraId="017E9ED9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"carClubId": 6,</w:t>
      </w:r>
    </w:p>
    <w:p w14:paraId="71A0A63F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"name": "111",</w:t>
      </w:r>
    </w:p>
    <w:p w14:paraId="3B16C0AA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"introText": "111",</w:t>
      </w:r>
    </w:p>
    <w:p w14:paraId="6B86CD4E" w14:textId="741374EE" w:rsidR="00AC6F45" w:rsidRPr="00AC6F45" w:rsidRDefault="00AC6F45" w:rsidP="0026564F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"introImageUrl": "23232", </w:t>
      </w:r>
    </w:p>
    <w:p w14:paraId="52B55AFC" w14:textId="3101F37C" w:rsidR="008B744F" w:rsidRDefault="0026564F" w:rsidP="00AC6F4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"memberList": [</w:t>
      </w:r>
      <w:r w:rsidR="00F97DE4">
        <w:rPr>
          <w:rFonts w:ascii="微软雅黑" w:eastAsia="微软雅黑" w:hAnsi="微软雅黑"/>
        </w:rPr>
        <w:t xml:space="preserve"> </w:t>
      </w:r>
    </w:p>
    <w:p w14:paraId="7F271ADF" w14:textId="7646B4EB" w:rsidR="00F97DE4" w:rsidRDefault="00F97DE4" w:rsidP="00AC6F4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</w:t>
      </w:r>
      <w:r>
        <w:rPr>
          <w:rFonts w:ascii="微软雅黑" w:eastAsia="微软雅黑" w:hAnsi="微软雅黑" w:hint="eastAsia"/>
        </w:rPr>
        <w:t>{</w:t>
      </w:r>
    </w:p>
    <w:p w14:paraId="78928425" w14:textId="77777777" w:rsidR="00623E83" w:rsidRPr="00990C64" w:rsidRDefault="00623E83" w:rsidP="00D13CBB">
      <w:pPr>
        <w:shd w:val="clear" w:color="auto" w:fill="B3B3B3"/>
        <w:ind w:firstLineChars="400" w:firstLine="96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"name": "会员名称",</w:t>
      </w:r>
    </w:p>
    <w:p w14:paraId="27E4881D" w14:textId="4EF389F9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</w:t>
      </w:r>
      <w:r w:rsidRPr="00990C64">
        <w:rPr>
          <w:rFonts w:ascii="微软雅黑" w:eastAsia="微软雅黑" w:hAnsi="微软雅黑" w:hint="eastAsia"/>
        </w:rPr>
        <w:t>"</w:t>
      </w:r>
      <w:r w:rsidR="00C2038A" w:rsidRPr="00C2038A">
        <w:rPr>
          <w:rFonts w:ascii="微软雅黑" w:eastAsia="微软雅黑" w:hAnsi="微软雅黑"/>
        </w:rPr>
        <w:t>memberType</w:t>
      </w:r>
      <w:r w:rsidRPr="00990C64">
        <w:rPr>
          <w:rFonts w:ascii="微软雅黑" w:eastAsia="微软雅黑" w:hAnsi="微软雅黑" w:hint="eastAsia"/>
        </w:rPr>
        <w:t>":</w:t>
      </w:r>
      <w:r w:rsidRPr="00990C64">
        <w:rPr>
          <w:rFonts w:ascii="微软雅黑" w:eastAsia="微软雅黑" w:hAnsi="微软雅黑"/>
        </w:rPr>
        <w:t>1</w:t>
      </w:r>
      <w:r w:rsidRPr="00990C64">
        <w:rPr>
          <w:rFonts w:ascii="微软雅黑" w:eastAsia="微软雅黑" w:hAnsi="微软雅黑" w:hint="eastAsia"/>
        </w:rPr>
        <w:t>,</w:t>
      </w:r>
      <w:r w:rsidRPr="00990C64">
        <w:rPr>
          <w:rFonts w:ascii="微软雅黑" w:eastAsia="微软雅黑" w:hAnsi="微软雅黑"/>
        </w:rPr>
        <w:t xml:space="preserve"> #</w:t>
      </w:r>
      <w:r w:rsidRPr="00990C64">
        <w:rPr>
          <w:rFonts w:ascii="微软雅黑" w:eastAsia="微软雅黑" w:hAnsi="微软雅黑" w:hint="eastAsia"/>
        </w:rPr>
        <w:t>管理员还是不同成员</w:t>
      </w:r>
    </w:p>
    <w:p w14:paraId="05468001" w14:textId="2BEAC1E9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</w:t>
      </w:r>
      <w:r w:rsidR="0034289E" w:rsidRPr="0034289E">
        <w:rPr>
          <w:rFonts w:ascii="微软雅黑" w:eastAsia="微软雅黑" w:hAnsi="微软雅黑"/>
        </w:rPr>
        <w:t>vehicleModel</w:t>
      </w:r>
      <w:r w:rsidRPr="00990C64">
        <w:rPr>
          <w:rFonts w:ascii="微软雅黑" w:eastAsia="微软雅黑" w:hAnsi="微软雅黑" w:hint="eastAsia"/>
        </w:rPr>
        <w:t>": "凯美瑞"</w:t>
      </w:r>
      <w:r w:rsidRPr="00990C64">
        <w:rPr>
          <w:rFonts w:ascii="微软雅黑" w:eastAsia="微软雅黑" w:hAnsi="微软雅黑"/>
        </w:rPr>
        <w:t xml:space="preserve"> #</w:t>
      </w:r>
      <w:r w:rsidRPr="00990C64">
        <w:rPr>
          <w:rFonts w:ascii="微软雅黑" w:eastAsia="微软雅黑" w:hAnsi="微软雅黑" w:hint="eastAsia"/>
        </w:rPr>
        <w:t>车型,</w:t>
      </w:r>
    </w:p>
    <w:p w14:paraId="7CA95411" w14:textId="05AF7BCA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</w:t>
      </w:r>
      <w:r w:rsidR="00265523" w:rsidRPr="00265523">
        <w:rPr>
          <w:rFonts w:ascii="微软雅黑" w:eastAsia="微软雅黑" w:hAnsi="微软雅黑"/>
        </w:rPr>
        <w:t>avatarUrl</w:t>
      </w:r>
      <w:r w:rsidRPr="00990C64">
        <w:rPr>
          <w:rFonts w:ascii="微软雅黑" w:eastAsia="微软雅黑" w:hAnsi="微软雅黑"/>
        </w:rPr>
        <w:t>": "http://www.xunluji.com/ab.png" #</w:t>
      </w:r>
      <w:r w:rsidRPr="00990C64">
        <w:rPr>
          <w:rFonts w:ascii="微软雅黑" w:eastAsia="微软雅黑" w:hAnsi="微软雅黑" w:hint="eastAsia"/>
        </w:rPr>
        <w:t>头像url</w:t>
      </w:r>
    </w:p>
    <w:p w14:paraId="2FC01FD9" w14:textId="77777777" w:rsidR="00623E83" w:rsidRPr="00623E83" w:rsidRDefault="00623E83" w:rsidP="00AC6F45">
      <w:pPr>
        <w:shd w:val="clear" w:color="auto" w:fill="B3B3B3"/>
        <w:rPr>
          <w:rFonts w:ascii="微软雅黑" w:eastAsia="微软雅黑" w:hAnsi="微软雅黑"/>
        </w:rPr>
      </w:pPr>
    </w:p>
    <w:p w14:paraId="6757DE8F" w14:textId="1A3ECCE2" w:rsidR="00F97DE4" w:rsidRDefault="00F97DE4" w:rsidP="00F97DE4">
      <w:pPr>
        <w:shd w:val="clear" w:color="auto" w:fill="B3B3B3"/>
        <w:ind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}</w:t>
      </w:r>
    </w:p>
    <w:p w14:paraId="2D7F2412" w14:textId="127057C8" w:rsidR="00AC6F45" w:rsidRPr="00AC6F45" w:rsidRDefault="0026564F" w:rsidP="008B744F">
      <w:pPr>
        <w:shd w:val="clear" w:color="auto" w:fill="B3B3B3"/>
        <w:ind w:firstLineChars="450" w:firstLine="10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]</w:t>
      </w:r>
    </w:p>
    <w:p w14:paraId="2E3E99F3" w14:textId="4B7888DC" w:rsidR="00AC6F45" w:rsidRPr="00AC6F45" w:rsidRDefault="00AC6F45" w:rsidP="00D7470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</w:t>
      </w:r>
    </w:p>
    <w:p w14:paraId="32A4D047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},</w:t>
      </w:r>
    </w:p>
    <w:p w14:paraId="77D70054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 w:hint="eastAsia"/>
        </w:rPr>
        <w:t xml:space="preserve">    "message": "处理成功",</w:t>
      </w:r>
    </w:p>
    <w:p w14:paraId="0E34987B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"status": 0</w:t>
      </w:r>
    </w:p>
    <w:p w14:paraId="4AB767FC" w14:textId="12CA6F98" w:rsidR="00FB3482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>}</w:t>
      </w:r>
    </w:p>
    <w:p w14:paraId="791D0550" w14:textId="77777777" w:rsidR="00FB3482" w:rsidRDefault="00FB3482" w:rsidP="00903BA5">
      <w:pPr>
        <w:shd w:val="clear" w:color="auto" w:fill="B3B3B3"/>
        <w:rPr>
          <w:rFonts w:ascii="微软雅黑" w:eastAsia="微软雅黑" w:hAnsi="微软雅黑"/>
        </w:rPr>
      </w:pPr>
    </w:p>
    <w:p w14:paraId="219B4AFB" w14:textId="77777777" w:rsidR="00D31E87" w:rsidRPr="00990C64" w:rsidRDefault="00D31E87" w:rsidP="00903BA5">
      <w:pPr>
        <w:rPr>
          <w:rFonts w:ascii="微软雅黑" w:eastAsia="微软雅黑" w:hAnsi="微软雅黑"/>
        </w:rPr>
      </w:pPr>
    </w:p>
    <w:p w14:paraId="5D9843E4" w14:textId="77777777" w:rsidR="00D31E87" w:rsidRPr="00990C64" w:rsidRDefault="00237330" w:rsidP="00990C64">
      <w:pPr>
        <w:pStyle w:val="2"/>
      </w:pPr>
      <w:r w:rsidRPr="00990C64">
        <w:rPr>
          <w:rFonts w:hint="eastAsia"/>
        </w:rPr>
        <w:t>车友会查询</w:t>
      </w:r>
      <w:r w:rsidR="00D31E87" w:rsidRPr="00990C64">
        <w:rPr>
          <w:rFonts w:hint="eastAsia"/>
        </w:rPr>
        <w:t xml:space="preserve"> </w:t>
      </w:r>
    </w:p>
    <w:p w14:paraId="35717153" w14:textId="24C7A837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986907" w:rsidRPr="00990C64">
        <w:rPr>
          <w:rFonts w:ascii="微软雅黑" w:eastAsia="微软雅黑" w:hAnsi="微软雅黑" w:hint="eastAsia"/>
        </w:rPr>
        <w:t>车友会查询接口</w:t>
      </w:r>
    </w:p>
    <w:p w14:paraId="5C153B6B" w14:textId="7CDE215E" w:rsidR="00D31E87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986907" w:rsidRPr="00990C64">
        <w:rPr>
          <w:rFonts w:ascii="微软雅黑" w:eastAsia="微软雅黑" w:hAnsi="微软雅黑"/>
        </w:rPr>
        <w:t>/car_club/search</w:t>
      </w:r>
    </w:p>
    <w:p w14:paraId="587EC76D" w14:textId="77777777" w:rsidR="00856821" w:rsidRDefault="00856821" w:rsidP="00856821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12B5903E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56821" w14:paraId="69A69C77" w14:textId="77777777" w:rsidTr="00322411">
        <w:tc>
          <w:tcPr>
            <w:tcW w:w="2129" w:type="dxa"/>
          </w:tcPr>
          <w:p w14:paraId="5A6B66B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550BCFE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656F4AC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995248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56821" w14:paraId="24C9D6EF" w14:textId="77777777" w:rsidTr="00322411">
        <w:tc>
          <w:tcPr>
            <w:tcW w:w="2129" w:type="dxa"/>
          </w:tcPr>
          <w:p w14:paraId="37CD6A35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5E70391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4AE5E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E635BE9" w14:textId="79508569" w:rsidR="00856821" w:rsidRDefault="00536BA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856821" w14:paraId="4E723E8A" w14:textId="77777777" w:rsidTr="00322411">
        <w:tc>
          <w:tcPr>
            <w:tcW w:w="2129" w:type="dxa"/>
          </w:tcPr>
          <w:p w14:paraId="6E4747C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F992C3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241A66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5B9A6DC6" w14:textId="22388AFC" w:rsidR="00856821" w:rsidRDefault="00536BA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23DFEDB7" w14:textId="77777777" w:rsidTr="00322411">
        <w:tc>
          <w:tcPr>
            <w:tcW w:w="2129" w:type="dxa"/>
          </w:tcPr>
          <w:p w14:paraId="0FD60668" w14:textId="4127BEDE" w:rsidR="00856821" w:rsidRDefault="009755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</w:t>
            </w:r>
            <w:r w:rsidR="009D382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ame</w:t>
            </w:r>
          </w:p>
        </w:tc>
        <w:tc>
          <w:tcPr>
            <w:tcW w:w="2129" w:type="dxa"/>
          </w:tcPr>
          <w:p w14:paraId="20C08831" w14:textId="2F23E547" w:rsidR="00856821" w:rsidRDefault="00EB1C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1535936C" w14:textId="252B0DDF" w:rsidR="00856821" w:rsidRDefault="005C44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36564FC" w14:textId="42DE72B5" w:rsidR="00856821" w:rsidRDefault="00CB31F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名称</w:t>
            </w:r>
            <w:r w:rsidR="00D879F1">
              <w:rPr>
                <w:rFonts w:ascii="微软雅黑" w:eastAsia="微软雅黑" w:hAnsi="微软雅黑" w:hint="eastAsia"/>
              </w:rPr>
              <w:t>模糊</w:t>
            </w:r>
            <w:r w:rsidR="00D879F1">
              <w:rPr>
                <w:rFonts w:ascii="微软雅黑" w:eastAsia="微软雅黑" w:hAnsi="微软雅黑"/>
              </w:rPr>
              <w:t>查询</w:t>
            </w:r>
          </w:p>
        </w:tc>
      </w:tr>
    </w:tbl>
    <w:p w14:paraId="60AF5AF9" w14:textId="77777777" w:rsidR="00856821" w:rsidRDefault="00856821" w:rsidP="00856821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41E5F6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56821" w14:paraId="61AA5364" w14:textId="77777777" w:rsidTr="00322411">
        <w:tc>
          <w:tcPr>
            <w:tcW w:w="5648" w:type="dxa"/>
            <w:gridSpan w:val="2"/>
          </w:tcPr>
          <w:p w14:paraId="751FF098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655DFC70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56821" w14:paraId="4E7A8575" w14:textId="77777777" w:rsidTr="00322411">
        <w:tc>
          <w:tcPr>
            <w:tcW w:w="1526" w:type="dxa"/>
            <w:vMerge w:val="restart"/>
          </w:tcPr>
          <w:p w14:paraId="5E4E031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71D9421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36C8C000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856821" w14:paraId="49CC93DC" w14:textId="77777777" w:rsidTr="00322411">
        <w:tc>
          <w:tcPr>
            <w:tcW w:w="1526" w:type="dxa"/>
            <w:vMerge/>
          </w:tcPr>
          <w:p w14:paraId="4D5EC1F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7438F6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05E1FDA7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5CFDC3A1" w14:textId="77777777" w:rsidTr="00322411">
        <w:tc>
          <w:tcPr>
            <w:tcW w:w="1526" w:type="dxa"/>
            <w:vMerge/>
          </w:tcPr>
          <w:p w14:paraId="48512E7F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6D71943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395069F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300EFC7A" w14:textId="77777777" w:rsidTr="00322411">
        <w:tc>
          <w:tcPr>
            <w:tcW w:w="1526" w:type="dxa"/>
            <w:vMerge/>
          </w:tcPr>
          <w:p w14:paraId="0E46D95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F0CE759" w14:textId="77777777" w:rsidR="00856821" w:rsidRPr="000E59D3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856821" w14:paraId="401804C2" w14:textId="77777777" w:rsidTr="00322411">
              <w:tc>
                <w:tcPr>
                  <w:tcW w:w="1945" w:type="dxa"/>
                </w:tcPr>
                <w:p w14:paraId="3D142E21" w14:textId="370B5F8E" w:rsidR="00856821" w:rsidRDefault="00800AA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46" w:type="dxa"/>
                </w:tcPr>
                <w:p w14:paraId="4A3A77F0" w14:textId="091980C4" w:rsidR="00856821" w:rsidRDefault="00E164F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856821" w14:paraId="5DE58C11" w14:textId="77777777" w:rsidTr="00322411">
              <w:tc>
                <w:tcPr>
                  <w:tcW w:w="1945" w:type="dxa"/>
                </w:tcPr>
                <w:p w14:paraId="747B66C2" w14:textId="77777777" w:rsidR="00856821" w:rsidRDefault="00856821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3D2209FA" w14:textId="2F69671A" w:rsidR="00856821" w:rsidRDefault="005C6A9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 w:rsidR="00856821"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856821" w14:paraId="28B815F3" w14:textId="77777777" w:rsidTr="00322411">
              <w:tc>
                <w:tcPr>
                  <w:tcW w:w="1945" w:type="dxa"/>
                </w:tcPr>
                <w:p w14:paraId="4A3B569F" w14:textId="7BA6F7FB" w:rsidR="00856821" w:rsidRPr="000E59D3" w:rsidRDefault="00D4106C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46" w:type="dxa"/>
                </w:tcPr>
                <w:p w14:paraId="6176E18F" w14:textId="7C5D948D" w:rsidR="00856821" w:rsidRDefault="00F1782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说明</w:t>
                  </w:r>
                </w:p>
              </w:tc>
            </w:tr>
            <w:tr w:rsidR="00856821" w14:paraId="4344E1FB" w14:textId="77777777" w:rsidTr="00322411">
              <w:tc>
                <w:tcPr>
                  <w:tcW w:w="1945" w:type="dxa"/>
                </w:tcPr>
                <w:p w14:paraId="392ECD71" w14:textId="77777777" w:rsidR="00856821" w:rsidRDefault="00856821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538C2A70" w14:textId="090ACB29" w:rsidR="00856821" w:rsidRDefault="009F36D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车会友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115EA4" w14:paraId="252CA77F" w14:textId="77777777" w:rsidTr="00322411">
              <w:tc>
                <w:tcPr>
                  <w:tcW w:w="1945" w:type="dxa"/>
                </w:tcPr>
                <w:p w14:paraId="55637387" w14:textId="3D227FA4" w:rsidR="00115EA4" w:rsidRPr="00864776" w:rsidRDefault="00115EA4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lastRenderedPageBreak/>
                    <w:t>threadCount</w:t>
                  </w:r>
                </w:p>
              </w:tc>
              <w:tc>
                <w:tcPr>
                  <w:tcW w:w="1946" w:type="dxa"/>
                </w:tcPr>
                <w:p w14:paraId="6353E95E" w14:textId="17EA8392" w:rsidR="00115EA4" w:rsidRDefault="0096684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帖子数</w:t>
                  </w:r>
                </w:p>
              </w:tc>
            </w:tr>
            <w:tr w:rsidR="00856821" w14:paraId="38318358" w14:textId="77777777" w:rsidTr="00322411">
              <w:tc>
                <w:tcPr>
                  <w:tcW w:w="1945" w:type="dxa"/>
                </w:tcPr>
                <w:p w14:paraId="449E251D" w14:textId="367C568E" w:rsidR="00856821" w:rsidRPr="00864776" w:rsidRDefault="00D138F8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userCount</w:t>
                  </w:r>
                </w:p>
              </w:tc>
              <w:tc>
                <w:tcPr>
                  <w:tcW w:w="1946" w:type="dxa"/>
                </w:tcPr>
                <w:p w14:paraId="02029597" w14:textId="2C574551" w:rsidR="00856821" w:rsidRDefault="0074244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</w:tbl>
          <w:p w14:paraId="5E88975E" w14:textId="77777777" w:rsidR="00856821" w:rsidRPr="000E59D3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3923DE2B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856821" w14:paraId="27C99547" w14:textId="77777777" w:rsidTr="00322411">
        <w:tc>
          <w:tcPr>
            <w:tcW w:w="1526" w:type="dxa"/>
          </w:tcPr>
          <w:p w14:paraId="49F89A87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message</w:t>
            </w:r>
          </w:p>
        </w:tc>
        <w:tc>
          <w:tcPr>
            <w:tcW w:w="4122" w:type="dxa"/>
          </w:tcPr>
          <w:p w14:paraId="614D0E7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643030B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</w:tr>
      <w:tr w:rsidR="00856821" w14:paraId="7C8A23EA" w14:textId="77777777" w:rsidTr="00322411">
        <w:tc>
          <w:tcPr>
            <w:tcW w:w="1526" w:type="dxa"/>
          </w:tcPr>
          <w:p w14:paraId="7B70927E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8B0D37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2ADB1C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5A90B52D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</w:p>
    <w:p w14:paraId="7C837236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329D00A0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{</w:t>
      </w:r>
    </w:p>
    <w:p w14:paraId="4C2DCF95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"result": {</w:t>
      </w:r>
    </w:p>
    <w:p w14:paraId="148153F9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"offset": 1,</w:t>
      </w:r>
    </w:p>
    <w:p w14:paraId="407F222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"limit": 4,</w:t>
      </w:r>
    </w:p>
    <w:p w14:paraId="684E93A0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"total": 7,</w:t>
      </w:r>
    </w:p>
    <w:p w14:paraId="29825052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"list": [</w:t>
      </w:r>
    </w:p>
    <w:p w14:paraId="0750228C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{</w:t>
      </w:r>
    </w:p>
    <w:p w14:paraId="284A16A6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"carClubId": 6,</w:t>
      </w:r>
    </w:p>
    <w:p w14:paraId="3D53A437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"name": "111",</w:t>
      </w:r>
    </w:p>
    <w:p w14:paraId="4CCF9783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"introText": "111",</w:t>
      </w:r>
    </w:p>
    <w:p w14:paraId="52F46C02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"introImageUrl": "23232",</w:t>
      </w:r>
    </w:p>
    <w:p w14:paraId="05E06664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"userCount": 0,</w:t>
      </w:r>
    </w:p>
    <w:p w14:paraId="0CC4BFC1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"threadCount": 0</w:t>
      </w:r>
    </w:p>
    <w:p w14:paraId="72FD1624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}</w:t>
      </w:r>
    </w:p>
    <w:p w14:paraId="72476AC5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]</w:t>
      </w:r>
    </w:p>
    <w:p w14:paraId="38D805F9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},</w:t>
      </w:r>
    </w:p>
    <w:p w14:paraId="5269E56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 w:hint="eastAsia"/>
        </w:rPr>
        <w:t xml:space="preserve">    "message": "处理成功",</w:t>
      </w:r>
    </w:p>
    <w:p w14:paraId="43930A0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"status": 0</w:t>
      </w:r>
    </w:p>
    <w:p w14:paraId="55CF3B58" w14:textId="7AF52F78" w:rsidR="00856821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}</w:t>
      </w:r>
    </w:p>
    <w:p w14:paraId="0A2470DE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30ABC95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DF161FE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70491A26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F7D0B95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B321CA2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0C8153F6" w14:textId="77777777" w:rsidR="00856821" w:rsidRPr="00990C64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5954F8A" w14:textId="77777777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4EEE4BAD" w14:textId="27FD1EBB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city: </w:t>
      </w:r>
      <w:r w:rsidR="00AD46EA" w:rsidRPr="00990C64">
        <w:rPr>
          <w:rFonts w:ascii="微软雅黑" w:eastAsia="微软雅黑" w:hAnsi="微软雅黑"/>
        </w:rPr>
        <w:t>1000</w:t>
      </w:r>
      <w:r w:rsidR="008D1B3F" w:rsidRPr="00990C64">
        <w:rPr>
          <w:rFonts w:ascii="微软雅黑" w:eastAsia="微软雅黑" w:hAnsi="微软雅黑"/>
        </w:rPr>
        <w:t xml:space="preserve"> #</w:t>
      </w:r>
      <w:r w:rsidR="006D7E49" w:rsidRPr="00990C64">
        <w:rPr>
          <w:rFonts w:ascii="微软雅黑" w:eastAsia="微软雅黑" w:hAnsi="微软雅黑" w:hint="eastAsia"/>
        </w:rPr>
        <w:t>用户所在城市id</w:t>
      </w:r>
      <w:r w:rsidR="008D1B3F" w:rsidRPr="00990C64">
        <w:rPr>
          <w:rFonts w:ascii="微软雅黑" w:eastAsia="微软雅黑" w:hAnsi="微软雅黑" w:hint="eastAsia"/>
        </w:rPr>
        <w:t>此字段非必须</w:t>
      </w:r>
      <w:r w:rsidR="00AD46EA" w:rsidRPr="00990C64">
        <w:rPr>
          <w:rFonts w:ascii="微软雅黑" w:eastAsia="微软雅黑" w:hAnsi="微软雅黑" w:hint="eastAsia"/>
        </w:rPr>
        <w:t>，整型。</w:t>
      </w:r>
    </w:p>
    <w:p w14:paraId="513035AD" w14:textId="5C8496F2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keyword</w:t>
      </w:r>
      <w:r w:rsidRPr="00990C64">
        <w:rPr>
          <w:rFonts w:ascii="微软雅黑" w:eastAsia="微软雅黑" w:hAnsi="微软雅黑" w:hint="eastAsia"/>
        </w:rPr>
        <w:t xml:space="preserve">: </w:t>
      </w:r>
      <w:r w:rsidRPr="00990C64">
        <w:rPr>
          <w:rFonts w:ascii="微软雅黑" w:eastAsia="微软雅黑" w:hAnsi="微软雅黑"/>
        </w:rPr>
        <w:t>“</w:t>
      </w:r>
      <w:r w:rsidRPr="00990C64">
        <w:rPr>
          <w:rFonts w:ascii="微软雅黑" w:eastAsia="微软雅黑" w:hAnsi="微软雅黑" w:hint="eastAsia"/>
        </w:rPr>
        <w:t>关键字</w:t>
      </w:r>
      <w:r w:rsidRPr="00990C64">
        <w:rPr>
          <w:rFonts w:ascii="微软雅黑" w:eastAsia="微软雅黑" w:hAnsi="微软雅黑"/>
        </w:rPr>
        <w:t>”</w:t>
      </w:r>
      <w:r w:rsidRPr="00990C64">
        <w:rPr>
          <w:rFonts w:ascii="微软雅黑" w:eastAsia="微软雅黑" w:hAnsi="微软雅黑" w:hint="eastAsia"/>
        </w:rPr>
        <w:t xml:space="preserve"> #非必须要，可为空。</w:t>
      </w:r>
    </w:p>
    <w:p w14:paraId="7D4CEE61" w14:textId="2C18CFE7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pageId: </w:t>
      </w:r>
      <w:r w:rsidRPr="00990C64">
        <w:rPr>
          <w:rFonts w:ascii="微软雅黑" w:eastAsia="微软雅黑" w:hAnsi="微软雅黑" w:hint="eastAsia"/>
        </w:rPr>
        <w:t>1 #当前页码</w:t>
      </w:r>
    </w:p>
    <w:p w14:paraId="4FE6B5E8" w14:textId="0977CA69" w:rsidR="00FE6F15" w:rsidRPr="00990C64" w:rsidRDefault="00FE6F15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pageSize: 8 #每页数量</w:t>
      </w:r>
    </w:p>
    <w:p w14:paraId="3C19288A" w14:textId="42F5E2AF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B222E8" w:rsidRPr="00990C64">
        <w:rPr>
          <w:rFonts w:ascii="微软雅黑" w:eastAsia="微软雅黑" w:hAnsi="微软雅黑" w:hint="eastAsia"/>
        </w:rPr>
        <w:t>POST htt</w:t>
      </w:r>
      <w:r w:rsidR="00B222E8" w:rsidRPr="00990C64">
        <w:rPr>
          <w:rFonts w:ascii="微软雅黑" w:eastAsia="微软雅黑" w:hAnsi="微软雅黑"/>
        </w:rPr>
        <w:t>p://www.xunluji.com/car_club/search</w:t>
      </w:r>
    </w:p>
    <w:p w14:paraId="397703B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25D73245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4BB034EB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"服务器返回的状态的描述",</w:t>
      </w:r>
    </w:p>
    <w:p w14:paraId="41EAE986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6C0D7E76" w14:textId="43420580" w:rsidR="00997B81" w:rsidRPr="00990C64" w:rsidRDefault="00997B81" w:rsidP="00FE6F15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"page_id": 1,</w:t>
      </w:r>
    </w:p>
    <w:p w14:paraId="56D9E2C7" w14:textId="77777777" w:rsidR="00FE6F15" w:rsidRPr="00990C64" w:rsidRDefault="00FE6F15" w:rsidP="00FE6F1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"page_</w:t>
      </w:r>
      <w:r w:rsidRPr="00990C64">
        <w:rPr>
          <w:rFonts w:ascii="微软雅黑" w:eastAsia="微软雅黑" w:hAnsi="微软雅黑" w:hint="eastAsia"/>
        </w:rPr>
        <w:t>size</w:t>
      </w:r>
      <w:r w:rsidRPr="00990C64">
        <w:rPr>
          <w:rFonts w:ascii="微软雅黑" w:eastAsia="微软雅黑" w:hAnsi="微软雅黑"/>
        </w:rPr>
        <w:t>": 8,</w:t>
      </w:r>
    </w:p>
    <w:p w14:paraId="539CD91D" w14:textId="7DE68B67" w:rsidR="00FE6F15" w:rsidRPr="00990C64" w:rsidRDefault="00FE6F15" w:rsidP="00FE6F1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"page_total": 18,</w:t>
      </w:r>
    </w:p>
    <w:p w14:paraId="5CB96B54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"clubs": [</w:t>
      </w:r>
    </w:p>
    <w:p w14:paraId="50575619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418EDC1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1,</w:t>
      </w:r>
    </w:p>
    <w:p w14:paraId="209E447C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"深圳奔驰车友会",</w:t>
      </w:r>
    </w:p>
    <w:p w14:paraId="72B612A0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"http://www.xunluji.com/ab.png",</w:t>
      </w:r>
    </w:p>
    <w:p w14:paraId="4DF56C33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100,</w:t>
      </w:r>
    </w:p>
    <w:p w14:paraId="5B44C5E7" w14:textId="302B2E4B" w:rsidR="00997B81" w:rsidRPr="00990C64" w:rsidRDefault="00E36AB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</w:t>
      </w:r>
      <w:r w:rsidR="00997B81" w:rsidRPr="00990C64">
        <w:rPr>
          <w:rFonts w:ascii="微软雅黑" w:eastAsia="微软雅黑" w:hAnsi="微软雅黑"/>
        </w:rPr>
        <w:t>_count": 2000</w:t>
      </w:r>
      <w:r w:rsidR="00333794" w:rsidRPr="00990C64">
        <w:rPr>
          <w:rFonts w:ascii="微软雅黑" w:eastAsia="微软雅黑" w:hAnsi="微软雅黑"/>
        </w:rPr>
        <w:t>, #</w:t>
      </w:r>
      <w:r w:rsidR="00333794" w:rsidRPr="00990C64">
        <w:rPr>
          <w:rFonts w:ascii="微软雅黑" w:eastAsia="微软雅黑" w:hAnsi="微软雅黑" w:hint="eastAsia"/>
        </w:rPr>
        <w:t>此车友会中话题数量</w:t>
      </w:r>
    </w:p>
    <w:p w14:paraId="786925E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},</w:t>
      </w:r>
    </w:p>
    <w:p w14:paraId="74DFF9D6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4F808EB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2,</w:t>
      </w:r>
    </w:p>
    <w:p w14:paraId="11F0B63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"深圳奔驰车友会",</w:t>
      </w:r>
    </w:p>
    <w:p w14:paraId="5A8B0F61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"http://www.xunluji.com/ab.png",</w:t>
      </w:r>
    </w:p>
    <w:p w14:paraId="23D9ED4F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100,</w:t>
      </w:r>
    </w:p>
    <w:p w14:paraId="7A71A6D8" w14:textId="0E267353" w:rsidR="00997B81" w:rsidRPr="00990C64" w:rsidRDefault="00E36AB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</w:t>
      </w:r>
      <w:r w:rsidR="00997B81" w:rsidRPr="00990C64">
        <w:rPr>
          <w:rFonts w:ascii="微软雅黑" w:eastAsia="微软雅黑" w:hAnsi="微软雅黑"/>
        </w:rPr>
        <w:t>_count": 2000</w:t>
      </w:r>
    </w:p>
    <w:p w14:paraId="751AA0AE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199328E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</w:t>
      </w:r>
    </w:p>
    <w:p w14:paraId="3D95CD5C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295F4E70" w14:textId="36F4244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2C3513F2" w14:textId="77777777" w:rsidR="00D31E87" w:rsidRPr="00990C64" w:rsidRDefault="00D31E87" w:rsidP="00903BA5">
      <w:pPr>
        <w:rPr>
          <w:rFonts w:ascii="微软雅黑" w:eastAsia="微软雅黑" w:hAnsi="微软雅黑"/>
        </w:rPr>
      </w:pPr>
    </w:p>
    <w:p w14:paraId="64B1DDAA" w14:textId="2AD4D02D" w:rsidR="00017CCD" w:rsidRPr="00990C64" w:rsidRDefault="00683A0E" w:rsidP="00990C64">
      <w:pPr>
        <w:pStyle w:val="2"/>
      </w:pPr>
      <w:r w:rsidRPr="00990C64">
        <w:rPr>
          <w:rFonts w:hint="eastAsia"/>
        </w:rPr>
        <w:t>用户车友会列表</w:t>
      </w:r>
    </w:p>
    <w:p w14:paraId="1691B09B" w14:textId="5831BDCA" w:rsidR="00017CCD" w:rsidRDefault="00017CCD" w:rsidP="00017CCD">
      <w:pPr>
        <w:shd w:val="clear" w:color="auto" w:fill="B3B3B3"/>
        <w:rPr>
          <w:ins w:id="0" w:author="weishuichao" w:date="2015-05-16T16:55:00Z"/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F47AD5" w:rsidRPr="00990C64">
        <w:rPr>
          <w:rFonts w:ascii="微软雅黑" w:eastAsia="微软雅黑" w:hAnsi="微软雅黑" w:hint="eastAsia"/>
        </w:rPr>
        <w:t>当前用户能够参与的车友会列表</w:t>
      </w:r>
    </w:p>
    <w:p w14:paraId="3124FF2B" w14:textId="7560FA83" w:rsidR="003928B4" w:rsidRPr="00F77A4B" w:rsidRDefault="003928B4" w:rsidP="00017CCD">
      <w:pPr>
        <w:shd w:val="clear" w:color="auto" w:fill="B3B3B3"/>
        <w:rPr>
          <w:rFonts w:ascii="微软雅黑" w:eastAsia="微软雅黑" w:hAnsi="微软雅黑"/>
          <w:color w:val="FF0000"/>
        </w:rPr>
      </w:pPr>
      <w:ins w:id="1" w:author="weishuichao" w:date="2015-05-16T16:55:00Z">
        <w:r w:rsidRPr="00F77A4B">
          <w:rPr>
            <w:rFonts w:ascii="微软雅黑" w:eastAsia="微软雅黑" w:hAnsi="微软雅黑" w:hint="eastAsia"/>
            <w:color w:val="FF0000"/>
          </w:rPr>
          <w:t>描述：</w:t>
        </w:r>
      </w:ins>
      <w:r w:rsidR="005C1D61">
        <w:rPr>
          <w:rFonts w:ascii="微软雅黑" w:eastAsia="微软雅黑" w:hAnsi="微软雅黑" w:hint="eastAsia"/>
          <w:color w:val="FF0000"/>
        </w:rPr>
        <w:t>当</w:t>
      </w:r>
      <w:r w:rsidR="005C1D61">
        <w:rPr>
          <w:rFonts w:ascii="微软雅黑" w:eastAsia="微软雅黑" w:hAnsi="微软雅黑"/>
          <w:color w:val="FF0000"/>
        </w:rPr>
        <w:t>没有userId</w:t>
      </w:r>
      <w:r w:rsidR="00292DF9">
        <w:rPr>
          <w:rFonts w:ascii="微软雅黑" w:eastAsia="微软雅黑" w:hAnsi="微软雅黑" w:hint="eastAsia"/>
          <w:color w:val="FF0000"/>
        </w:rPr>
        <w:t>时</w:t>
      </w:r>
      <w:ins w:id="2" w:author="weishuichao" w:date="2015-05-16T16:55:00Z">
        <w:r w:rsidRPr="00F77A4B">
          <w:rPr>
            <w:rFonts w:ascii="微软雅黑" w:eastAsia="微软雅黑" w:hAnsi="微软雅黑" w:hint="eastAsia"/>
            <w:color w:val="FF0000"/>
          </w:rPr>
          <w:t>，</w:t>
        </w:r>
      </w:ins>
      <w:ins w:id="3" w:author="weishuichao" w:date="2015-05-16T16:56:00Z">
        <w:r w:rsidR="00C83824" w:rsidRPr="00F77A4B">
          <w:rPr>
            <w:rFonts w:ascii="微软雅黑" w:eastAsia="微软雅黑" w:hAnsi="微软雅黑" w:hint="eastAsia"/>
            <w:color w:val="FF0000"/>
          </w:rPr>
          <w:t>返回</w:t>
        </w:r>
        <w:r w:rsidR="00C83824" w:rsidRPr="00F77A4B">
          <w:rPr>
            <w:rFonts w:ascii="微软雅黑" w:eastAsia="微软雅黑" w:hAnsi="微软雅黑"/>
            <w:color w:val="FF0000"/>
          </w:rPr>
          <w:t>系统默认的车友会列表</w:t>
        </w:r>
        <w:r w:rsidR="00AE74A3" w:rsidRPr="00F77A4B">
          <w:rPr>
            <w:rFonts w:ascii="微软雅黑" w:eastAsia="微软雅黑" w:hAnsi="微软雅黑" w:hint="eastAsia"/>
            <w:color w:val="FF0000"/>
          </w:rPr>
          <w:t>，</w:t>
        </w:r>
        <w:r w:rsidR="00AE74A3" w:rsidRPr="00F77A4B">
          <w:rPr>
            <w:rFonts w:ascii="微软雅黑" w:eastAsia="微软雅黑" w:hAnsi="微软雅黑"/>
            <w:color w:val="FF0000"/>
          </w:rPr>
          <w:t>如果用户</w:t>
        </w:r>
      </w:ins>
      <w:ins w:id="4" w:author="weishuichao" w:date="2015-05-16T16:57:00Z">
        <w:r w:rsidR="00AE74A3" w:rsidRPr="00F77A4B">
          <w:rPr>
            <w:rFonts w:ascii="微软雅黑" w:eastAsia="微软雅黑" w:hAnsi="微软雅黑"/>
            <w:color w:val="FF0000"/>
          </w:rPr>
          <w:t>没有车友会也将返回默认的</w:t>
        </w:r>
        <w:r w:rsidR="00AE74A3" w:rsidRPr="00F77A4B">
          <w:rPr>
            <w:rFonts w:ascii="微软雅黑" w:eastAsia="微软雅黑" w:hAnsi="微软雅黑" w:hint="eastAsia"/>
            <w:color w:val="FF0000"/>
          </w:rPr>
          <w:t>车友会</w:t>
        </w:r>
        <w:r w:rsidR="00AE74A3" w:rsidRPr="00F77A4B">
          <w:rPr>
            <w:rFonts w:ascii="微软雅黑" w:eastAsia="微软雅黑" w:hAnsi="微软雅黑"/>
            <w:color w:val="FF0000"/>
          </w:rPr>
          <w:t>列表</w:t>
        </w:r>
      </w:ins>
      <w:ins w:id="5" w:author="weishuichao" w:date="2015-05-16T16:56:00Z">
        <w:r w:rsidR="00C83824" w:rsidRPr="00F77A4B">
          <w:rPr>
            <w:rFonts w:ascii="微软雅黑" w:eastAsia="微软雅黑" w:hAnsi="微软雅黑"/>
            <w:color w:val="FF0000"/>
          </w:rPr>
          <w:t>。</w:t>
        </w:r>
      </w:ins>
    </w:p>
    <w:p w14:paraId="6E30E8B9" w14:textId="2C75B51B" w:rsidR="00017CCD" w:rsidRDefault="00017CCD" w:rsidP="00017CCD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F47AD5" w:rsidRPr="00990C64">
        <w:rPr>
          <w:rFonts w:ascii="微软雅黑" w:eastAsia="微软雅黑" w:hAnsi="微软雅黑"/>
        </w:rPr>
        <w:t>/user/car_club/</w:t>
      </w:r>
      <w:r w:rsidR="00D45BF2" w:rsidRPr="00990C64">
        <w:rPr>
          <w:rFonts w:ascii="微软雅黑" w:eastAsia="微软雅黑" w:hAnsi="微软雅黑"/>
        </w:rPr>
        <w:t>simple/</w:t>
      </w:r>
      <w:r w:rsidR="00F47AD5" w:rsidRPr="00990C64">
        <w:rPr>
          <w:rFonts w:ascii="微软雅黑" w:eastAsia="微软雅黑" w:hAnsi="微软雅黑"/>
        </w:rPr>
        <w:t>list</w:t>
      </w:r>
    </w:p>
    <w:p w14:paraId="7D593B4A" w14:textId="77777777" w:rsidR="0033052F" w:rsidRDefault="0033052F" w:rsidP="00017CCD">
      <w:pPr>
        <w:shd w:val="clear" w:color="auto" w:fill="B3B3B3"/>
        <w:rPr>
          <w:rFonts w:ascii="微软雅黑" w:eastAsia="微软雅黑" w:hAnsi="微软雅黑"/>
        </w:rPr>
      </w:pPr>
    </w:p>
    <w:p w14:paraId="026F3269" w14:textId="77777777" w:rsidR="007B6DD7" w:rsidRDefault="007B6DD7" w:rsidP="007B6DD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B6DD7" w14:paraId="48208A48" w14:textId="77777777" w:rsidTr="00322411">
        <w:tc>
          <w:tcPr>
            <w:tcW w:w="2129" w:type="dxa"/>
          </w:tcPr>
          <w:p w14:paraId="7EED8C21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A25D1B6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7EB307A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34AF6774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B6DD7" w14:paraId="06D2C636" w14:textId="77777777" w:rsidTr="00322411">
        <w:tc>
          <w:tcPr>
            <w:tcW w:w="2129" w:type="dxa"/>
          </w:tcPr>
          <w:p w14:paraId="2365CE64" w14:textId="5B50810E" w:rsidR="007B6DD7" w:rsidRDefault="009D6222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13AB8AD4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F998D8" w14:textId="62ED952B" w:rsidR="007B6DD7" w:rsidRDefault="00F35B4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069684B" w14:textId="5A3BF0D1" w:rsidR="007B6DD7" w:rsidRDefault="00E426E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DEB046A" w14:textId="77777777" w:rsidR="007B6DD7" w:rsidRDefault="007B6DD7" w:rsidP="007B6DD7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C15403B" w14:textId="77777777" w:rsidR="007B6DD7" w:rsidRDefault="007B6DD7" w:rsidP="007B6DD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7B6DD7" w14:paraId="3F308A37" w14:textId="77777777" w:rsidTr="00322411">
        <w:tc>
          <w:tcPr>
            <w:tcW w:w="5648" w:type="dxa"/>
            <w:gridSpan w:val="2"/>
          </w:tcPr>
          <w:p w14:paraId="164DFCAA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48E2C872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B6DD7" w14:paraId="64A13844" w14:textId="77777777" w:rsidTr="00322411">
        <w:tc>
          <w:tcPr>
            <w:tcW w:w="1526" w:type="dxa"/>
          </w:tcPr>
          <w:p w14:paraId="6589CF65" w14:textId="74749AFE" w:rsidR="007B6DD7" w:rsidRDefault="00FA470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 w:rsidR="00755E55">
              <w:rPr>
                <w:rFonts w:ascii="微软雅黑" w:eastAsia="微软雅黑" w:hAnsi="微软雅黑" w:hint="eastAsia"/>
              </w:rPr>
              <w:t>esult</w:t>
            </w:r>
          </w:p>
        </w:tc>
        <w:tc>
          <w:tcPr>
            <w:tcW w:w="4122" w:type="dxa"/>
          </w:tcPr>
          <w:p w14:paraId="72E63B71" w14:textId="0B87DC05" w:rsidR="007B6DD7" w:rsidRPr="000E59D3" w:rsidRDefault="007B6DD7" w:rsidP="00322411">
            <w:pPr>
              <w:rPr>
                <w:rFonts w:ascii="微软雅黑" w:eastAsia="微软雅黑" w:hAnsi="微软雅黑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7B6DD7" w14:paraId="034F195F" w14:textId="77777777" w:rsidTr="00322411">
              <w:tc>
                <w:tcPr>
                  <w:tcW w:w="1945" w:type="dxa"/>
                </w:tcPr>
                <w:p w14:paraId="05835185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46" w:type="dxa"/>
                </w:tcPr>
                <w:p w14:paraId="19DB0B59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7B6DD7" w14:paraId="75187372" w14:textId="77777777" w:rsidTr="00322411">
              <w:tc>
                <w:tcPr>
                  <w:tcW w:w="1945" w:type="dxa"/>
                </w:tcPr>
                <w:p w14:paraId="0C8D024B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189DB43E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7B6DD7" w14:paraId="300CD7FE" w14:textId="77777777" w:rsidTr="00322411">
              <w:tc>
                <w:tcPr>
                  <w:tcW w:w="1945" w:type="dxa"/>
                </w:tcPr>
                <w:p w14:paraId="4611D190" w14:textId="77777777" w:rsidR="007B6DD7" w:rsidRPr="000E59D3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46" w:type="dxa"/>
                </w:tcPr>
                <w:p w14:paraId="34A16E2F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说明</w:t>
                  </w:r>
                </w:p>
              </w:tc>
            </w:tr>
            <w:tr w:rsidR="007B6DD7" w14:paraId="37B21A6A" w14:textId="77777777" w:rsidTr="00322411">
              <w:tc>
                <w:tcPr>
                  <w:tcW w:w="1945" w:type="dxa"/>
                </w:tcPr>
                <w:p w14:paraId="77C6F9B8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27670EDE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车会友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</w:tbl>
          <w:p w14:paraId="23F1FD6C" w14:textId="77777777" w:rsidR="007B6DD7" w:rsidRPr="000E59D3" w:rsidRDefault="007B6DD7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593DD65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7B6DD7" w14:paraId="4AC2E26B" w14:textId="77777777" w:rsidTr="00322411">
        <w:tc>
          <w:tcPr>
            <w:tcW w:w="1526" w:type="dxa"/>
          </w:tcPr>
          <w:p w14:paraId="17F87AF9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32925602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2FA635E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</w:p>
        </w:tc>
      </w:tr>
      <w:tr w:rsidR="007B6DD7" w14:paraId="162F5CD1" w14:textId="77777777" w:rsidTr="00322411">
        <w:tc>
          <w:tcPr>
            <w:tcW w:w="1526" w:type="dxa"/>
          </w:tcPr>
          <w:p w14:paraId="3174F179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E60772F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5C94A2D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34493DF" w14:textId="77777777" w:rsidR="0033052F" w:rsidRDefault="0033052F" w:rsidP="00017CCD">
      <w:pPr>
        <w:shd w:val="clear" w:color="auto" w:fill="B3B3B3"/>
        <w:rPr>
          <w:rFonts w:ascii="微软雅黑" w:eastAsia="微软雅黑" w:hAnsi="微软雅黑"/>
        </w:rPr>
      </w:pPr>
    </w:p>
    <w:p w14:paraId="2D551FAE" w14:textId="1AD7B2A8" w:rsidR="00791BC2" w:rsidRDefault="00791BC2" w:rsidP="00017CC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55F9B9E6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>{</w:t>
      </w:r>
    </w:p>
    <w:p w14:paraId="685D9EAB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"result": [</w:t>
      </w:r>
    </w:p>
    <w:p w14:paraId="6A9CF876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{</w:t>
      </w:r>
    </w:p>
    <w:p w14:paraId="22F4A7C0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"carClubId": 6,</w:t>
      </w:r>
    </w:p>
    <w:p w14:paraId="1ED44545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"name": "111",</w:t>
      </w:r>
    </w:p>
    <w:p w14:paraId="50723DB5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"introText": "111",</w:t>
      </w:r>
    </w:p>
    <w:p w14:paraId="49B63A32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lastRenderedPageBreak/>
        <w:t xml:space="preserve">            "introImageUrl": "23232"</w:t>
      </w:r>
    </w:p>
    <w:p w14:paraId="6EE36A2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</w:t>
      </w:r>
    </w:p>
    <w:p w14:paraId="256C39C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}</w:t>
      </w:r>
    </w:p>
    <w:p w14:paraId="43F15871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],</w:t>
      </w:r>
    </w:p>
    <w:p w14:paraId="1CDAB60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 w:hint="eastAsia"/>
        </w:rPr>
        <w:t xml:space="preserve">    "message": "处理成功",</w:t>
      </w:r>
    </w:p>
    <w:p w14:paraId="0D85EF41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"status": 0</w:t>
      </w:r>
    </w:p>
    <w:p w14:paraId="35AD1500" w14:textId="663859BE" w:rsidR="00791BC2" w:rsidRPr="007B6DD7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>}</w:t>
      </w:r>
    </w:p>
    <w:p w14:paraId="7BB49861" w14:textId="77777777" w:rsidR="00017CCD" w:rsidRPr="00990C64" w:rsidRDefault="00017CCD" w:rsidP="00903BA5">
      <w:pPr>
        <w:rPr>
          <w:rFonts w:ascii="微软雅黑" w:eastAsia="微软雅黑" w:hAnsi="微软雅黑"/>
        </w:rPr>
      </w:pPr>
    </w:p>
    <w:p w14:paraId="281405B2" w14:textId="77777777" w:rsidR="0080032C" w:rsidRPr="00990C64" w:rsidRDefault="0080032C" w:rsidP="00990C64">
      <w:pPr>
        <w:pStyle w:val="2"/>
      </w:pPr>
      <w:r w:rsidRPr="00990C64">
        <w:rPr>
          <w:rFonts w:hint="eastAsia"/>
        </w:rPr>
        <w:t>加入车友会</w:t>
      </w:r>
    </w:p>
    <w:p w14:paraId="232B4A9E" w14:textId="79B97CAC" w:rsidR="0080032C" w:rsidRPr="00990C64" w:rsidRDefault="0080032C" w:rsidP="0080032C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A53FA6" w:rsidRPr="00990C64">
        <w:rPr>
          <w:rFonts w:ascii="微软雅黑" w:eastAsia="微软雅黑" w:hAnsi="微软雅黑" w:hint="eastAsia"/>
        </w:rPr>
        <w:t>用户加入车友会，不需要审批</w:t>
      </w:r>
    </w:p>
    <w:p w14:paraId="296658F7" w14:textId="71DBEA0D" w:rsidR="0080032C" w:rsidRDefault="0080032C" w:rsidP="0080032C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A53FA6" w:rsidRPr="00990C64">
        <w:rPr>
          <w:rFonts w:ascii="微软雅黑" w:eastAsia="微软雅黑" w:hAnsi="微软雅黑"/>
        </w:rPr>
        <w:t>/car_club/member/</w:t>
      </w:r>
      <w:r w:rsidR="00B62DCC" w:rsidRPr="00990C64">
        <w:rPr>
          <w:rFonts w:ascii="微软雅黑" w:eastAsia="微软雅黑" w:hAnsi="微软雅黑"/>
        </w:rPr>
        <w:t>join</w:t>
      </w:r>
    </w:p>
    <w:p w14:paraId="212C6A72" w14:textId="77777777" w:rsidR="00F0407A" w:rsidRDefault="00F0407A" w:rsidP="00F0407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0407A" w14:paraId="44484BFF" w14:textId="77777777" w:rsidTr="00322411">
        <w:tc>
          <w:tcPr>
            <w:tcW w:w="2129" w:type="dxa"/>
          </w:tcPr>
          <w:p w14:paraId="3FFC5887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EDD06F6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060F5FE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2C9D6F4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0407A" w14:paraId="6476875C" w14:textId="77777777" w:rsidTr="00322411">
        <w:tc>
          <w:tcPr>
            <w:tcW w:w="2129" w:type="dxa"/>
          </w:tcPr>
          <w:p w14:paraId="24984B22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0187147F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2A0801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581ED3A" w14:textId="1357B62A" w:rsidR="00F0407A" w:rsidRDefault="0027404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F0407A" w14:paraId="19971D32" w14:textId="77777777" w:rsidTr="00322411">
        <w:tc>
          <w:tcPr>
            <w:tcW w:w="2129" w:type="dxa"/>
          </w:tcPr>
          <w:p w14:paraId="7D169683" w14:textId="02D14EC7" w:rsidR="00F0407A" w:rsidRPr="009D6222" w:rsidRDefault="00554E5F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54E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</w:tcPr>
          <w:p w14:paraId="6699086A" w14:textId="4A5A2E14" w:rsidR="00F0407A" w:rsidRDefault="00BE07E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7E4A8D8" w14:textId="1CA336AC" w:rsidR="00F0407A" w:rsidRDefault="00B45B3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A2E343F" w14:textId="72236EC7" w:rsidR="00F0407A" w:rsidRDefault="007D30F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3233C497" w14:textId="77777777" w:rsidR="00F0407A" w:rsidRDefault="00F0407A" w:rsidP="00F0407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709AB7A" w14:textId="77777777" w:rsidR="00F0407A" w:rsidRDefault="00F0407A" w:rsidP="00F0407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F0407A" w14:paraId="50BD3C5B" w14:textId="77777777" w:rsidTr="00322411">
        <w:tc>
          <w:tcPr>
            <w:tcW w:w="5648" w:type="dxa"/>
            <w:gridSpan w:val="2"/>
          </w:tcPr>
          <w:p w14:paraId="190419E6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4D625755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F0407A" w14:paraId="6E7422CA" w14:textId="77777777" w:rsidTr="00322411">
        <w:tc>
          <w:tcPr>
            <w:tcW w:w="1526" w:type="dxa"/>
          </w:tcPr>
          <w:p w14:paraId="38F390A8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3013E5E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1C284FA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</w:p>
        </w:tc>
      </w:tr>
      <w:tr w:rsidR="00F0407A" w14:paraId="7F13CC88" w14:textId="77777777" w:rsidTr="00322411">
        <w:tc>
          <w:tcPr>
            <w:tcW w:w="1526" w:type="dxa"/>
          </w:tcPr>
          <w:p w14:paraId="78679385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8934423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4A9BF12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28A7553" w14:textId="77777777" w:rsidR="00F0407A" w:rsidRDefault="00F0407A" w:rsidP="0080032C">
      <w:pPr>
        <w:shd w:val="clear" w:color="auto" w:fill="B3B3B3"/>
        <w:rPr>
          <w:rFonts w:ascii="微软雅黑" w:eastAsia="微软雅黑" w:hAnsi="微软雅黑"/>
        </w:rPr>
      </w:pPr>
    </w:p>
    <w:p w14:paraId="6D2ECE13" w14:textId="2664C6FB" w:rsidR="00D3751A" w:rsidRDefault="00D3751A" w:rsidP="0080032C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3326314" w14:textId="77777777" w:rsidR="00D3751A" w:rsidRDefault="00D3751A" w:rsidP="0080032C">
      <w:pPr>
        <w:shd w:val="clear" w:color="auto" w:fill="B3B3B3"/>
        <w:rPr>
          <w:rFonts w:ascii="微软雅黑" w:eastAsia="微软雅黑" w:hAnsi="微软雅黑"/>
        </w:rPr>
      </w:pPr>
    </w:p>
    <w:p w14:paraId="284242BC" w14:textId="61DA183A" w:rsidR="00D3751A" w:rsidRPr="00D3751A" w:rsidRDefault="00F65D05" w:rsidP="00D3751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1106E3AB" w14:textId="77777777" w:rsidR="00D3751A" w:rsidRPr="00D3751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5058C188" w14:textId="77777777" w:rsidR="00D3751A" w:rsidRPr="00D3751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3F0FAC37" w14:textId="780550E6" w:rsidR="00D3751A" w:rsidRPr="00F0407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74C3EA89" w14:textId="77777777" w:rsidR="00F0407A" w:rsidRDefault="00F0407A" w:rsidP="0080032C">
      <w:pPr>
        <w:shd w:val="clear" w:color="auto" w:fill="B3B3B3"/>
        <w:rPr>
          <w:rFonts w:ascii="微软雅黑" w:eastAsia="微软雅黑" w:hAnsi="微软雅黑"/>
        </w:rPr>
      </w:pPr>
    </w:p>
    <w:p w14:paraId="0DE1BCC8" w14:textId="77777777" w:rsidR="0080032C" w:rsidRPr="00990C64" w:rsidRDefault="0080032C" w:rsidP="00903BA5">
      <w:pPr>
        <w:rPr>
          <w:rFonts w:ascii="微软雅黑" w:eastAsia="微软雅黑" w:hAnsi="微软雅黑"/>
        </w:rPr>
      </w:pPr>
    </w:p>
    <w:p w14:paraId="4104E830" w14:textId="06C399EB" w:rsidR="00223B8E" w:rsidRPr="00990C64" w:rsidRDefault="00223B8E" w:rsidP="00990C64">
      <w:pPr>
        <w:pStyle w:val="2"/>
      </w:pPr>
      <w:r w:rsidRPr="00990C64">
        <w:rPr>
          <w:rFonts w:hint="eastAsia"/>
        </w:rPr>
        <w:t>用户退出车友会</w:t>
      </w:r>
    </w:p>
    <w:p w14:paraId="744C49FC" w14:textId="18F47C2E" w:rsidR="00223B8E" w:rsidRPr="00990C64" w:rsidRDefault="00223B8E" w:rsidP="00223B8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说明：用户退出车友会</w:t>
      </w:r>
    </w:p>
    <w:p w14:paraId="2DBF2C81" w14:textId="34862415" w:rsidR="00223B8E" w:rsidRDefault="00223B8E" w:rsidP="00223B8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D3B98" w:rsidRPr="000D3B98">
        <w:rPr>
          <w:rFonts w:ascii="微软雅黑" w:eastAsia="微软雅黑" w:hAnsi="微软雅黑"/>
        </w:rPr>
        <w:t>/car_club/member/quit</w:t>
      </w:r>
    </w:p>
    <w:p w14:paraId="6F56D0D3" w14:textId="77777777" w:rsidR="003A76ED" w:rsidRDefault="003A76ED" w:rsidP="00223B8E">
      <w:pPr>
        <w:shd w:val="clear" w:color="auto" w:fill="B3B3B3"/>
        <w:rPr>
          <w:rFonts w:ascii="微软雅黑" w:eastAsia="微软雅黑" w:hAnsi="微软雅黑"/>
        </w:rPr>
      </w:pPr>
    </w:p>
    <w:p w14:paraId="709611B4" w14:textId="77777777" w:rsidR="003A76ED" w:rsidRDefault="003A76ED" w:rsidP="00223B8E">
      <w:pPr>
        <w:shd w:val="clear" w:color="auto" w:fill="B3B3B3"/>
        <w:rPr>
          <w:rFonts w:ascii="微软雅黑" w:eastAsia="微软雅黑" w:hAnsi="微软雅黑"/>
        </w:rPr>
      </w:pPr>
    </w:p>
    <w:p w14:paraId="19D212A8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A76ED" w14:paraId="4F34EECD" w14:textId="77777777" w:rsidTr="00322411">
        <w:tc>
          <w:tcPr>
            <w:tcW w:w="2129" w:type="dxa"/>
          </w:tcPr>
          <w:p w14:paraId="2B227440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3D27E16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D3BECBC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EF59A80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A76ED" w14:paraId="49DD5BF5" w14:textId="77777777" w:rsidTr="00322411">
        <w:tc>
          <w:tcPr>
            <w:tcW w:w="2129" w:type="dxa"/>
          </w:tcPr>
          <w:p w14:paraId="3CBA0132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46CCA305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396D813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CEC21E6" w14:textId="7D1C9136" w:rsidR="003A76ED" w:rsidRDefault="00F24F8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3A76ED" w14:paraId="62C30293" w14:textId="77777777" w:rsidTr="00322411">
        <w:tc>
          <w:tcPr>
            <w:tcW w:w="2129" w:type="dxa"/>
          </w:tcPr>
          <w:p w14:paraId="4C1D92F4" w14:textId="77777777" w:rsidR="003A76ED" w:rsidRPr="009D6222" w:rsidRDefault="003A76ED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54E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</w:tcPr>
          <w:p w14:paraId="259B8963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5AF26046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F6437F2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E469C10" w14:textId="77777777" w:rsidR="003A76ED" w:rsidRDefault="003A76ED" w:rsidP="003A76ED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DE09C6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3A76ED" w14:paraId="1E5EA944" w14:textId="77777777" w:rsidTr="00322411">
        <w:tc>
          <w:tcPr>
            <w:tcW w:w="5648" w:type="dxa"/>
            <w:gridSpan w:val="2"/>
          </w:tcPr>
          <w:p w14:paraId="5229C36D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73B05EA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3A76ED" w14:paraId="5D0F5658" w14:textId="77777777" w:rsidTr="00322411">
        <w:tc>
          <w:tcPr>
            <w:tcW w:w="1526" w:type="dxa"/>
          </w:tcPr>
          <w:p w14:paraId="30906594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2E95AA5F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EB5BC8E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</w:p>
        </w:tc>
      </w:tr>
      <w:tr w:rsidR="003A76ED" w14:paraId="71906208" w14:textId="77777777" w:rsidTr="00322411">
        <w:tc>
          <w:tcPr>
            <w:tcW w:w="1526" w:type="dxa"/>
          </w:tcPr>
          <w:p w14:paraId="3070681A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3568A21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9FE0848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B0DCFBB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</w:p>
    <w:p w14:paraId="6BE71877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1BA27DC6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</w:p>
    <w:p w14:paraId="343AD89F" w14:textId="71B35ABB" w:rsidR="003A76ED" w:rsidRPr="00D3751A" w:rsidRDefault="00F65D05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5095102C" w14:textId="77777777" w:rsidR="003A76ED" w:rsidRPr="00D3751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019A3B9C" w14:textId="77777777" w:rsidR="003A76ED" w:rsidRPr="00D3751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14ED7810" w14:textId="77777777" w:rsidR="003A76ED" w:rsidRPr="00F0407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628C722C" w14:textId="77777777" w:rsidR="00223B8E" w:rsidRPr="00990C64" w:rsidRDefault="00223B8E" w:rsidP="00903BA5">
      <w:pPr>
        <w:rPr>
          <w:rFonts w:ascii="微软雅黑" w:eastAsia="微软雅黑" w:hAnsi="微软雅黑"/>
        </w:rPr>
      </w:pPr>
    </w:p>
    <w:p w14:paraId="465616B3" w14:textId="7EB0C620" w:rsidR="00B8221A" w:rsidRPr="00990C64" w:rsidRDefault="006B5CAF" w:rsidP="00990C64">
      <w:pPr>
        <w:pStyle w:val="2"/>
      </w:pPr>
      <w:r w:rsidRPr="00990C64">
        <w:rPr>
          <w:rFonts w:hint="eastAsia"/>
        </w:rPr>
        <w:t>创建车友会</w:t>
      </w:r>
    </w:p>
    <w:p w14:paraId="6FB19895" w14:textId="52D075D2" w:rsidR="00B8221A" w:rsidRPr="00990C64" w:rsidRDefault="00B8221A" w:rsidP="00B8221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D5E04" w:rsidRPr="00990C64">
        <w:rPr>
          <w:rFonts w:ascii="微软雅黑" w:eastAsia="微软雅黑" w:hAnsi="微软雅黑" w:hint="eastAsia"/>
        </w:rPr>
        <w:t>用户创建车友会</w:t>
      </w:r>
    </w:p>
    <w:p w14:paraId="2E205131" w14:textId="4E27D771" w:rsidR="00485CED" w:rsidRDefault="00B8221A" w:rsidP="00485CED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BD5E04" w:rsidRPr="00990C64">
        <w:rPr>
          <w:rFonts w:ascii="微软雅黑" w:eastAsia="微软雅黑" w:hAnsi="微软雅黑"/>
        </w:rPr>
        <w:t>/car_club/create</w:t>
      </w:r>
    </w:p>
    <w:p w14:paraId="28D78491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485CED" w14:paraId="0035B949" w14:textId="77777777" w:rsidTr="00322411">
        <w:tc>
          <w:tcPr>
            <w:tcW w:w="2129" w:type="dxa"/>
          </w:tcPr>
          <w:p w14:paraId="6F057841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3FE33DB0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BC26E52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3D0EEA0D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85CED" w14:paraId="6C1B21E5" w14:textId="77777777" w:rsidTr="00322411">
        <w:tc>
          <w:tcPr>
            <w:tcW w:w="2129" w:type="dxa"/>
          </w:tcPr>
          <w:p w14:paraId="2811E0B7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50E692FD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8A1D937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416DCA3" w14:textId="0A56FAC2" w:rsidR="00485CED" w:rsidRDefault="0018571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485CED" w14:paraId="6D5EF7AA" w14:textId="77777777" w:rsidTr="00322411">
        <w:tc>
          <w:tcPr>
            <w:tcW w:w="2129" w:type="dxa"/>
          </w:tcPr>
          <w:p w14:paraId="67F02F5F" w14:textId="537631D6" w:rsidR="00485CED" w:rsidRPr="009D6222" w:rsidRDefault="00487028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29" w:type="dxa"/>
          </w:tcPr>
          <w:p w14:paraId="04563FFC" w14:textId="01CCDC9F" w:rsidR="00485CED" w:rsidRDefault="00145EB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7BE14C4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D396186" w14:textId="6B51840B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 w:rsidR="00E54447">
              <w:rPr>
                <w:rFonts w:ascii="微软雅黑" w:eastAsia="微软雅黑" w:hAnsi="微软雅黑" w:hint="eastAsia"/>
              </w:rPr>
              <w:t>名称</w:t>
            </w:r>
          </w:p>
        </w:tc>
      </w:tr>
      <w:tr w:rsidR="00727DA8" w14:paraId="4D53435C" w14:textId="77777777" w:rsidTr="00322411">
        <w:tc>
          <w:tcPr>
            <w:tcW w:w="2129" w:type="dxa"/>
          </w:tcPr>
          <w:p w14:paraId="28E77ED1" w14:textId="0E4BF46B" w:rsidR="00727DA8" w:rsidRDefault="00727DA8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desc</w:t>
            </w:r>
          </w:p>
        </w:tc>
        <w:tc>
          <w:tcPr>
            <w:tcW w:w="2129" w:type="dxa"/>
          </w:tcPr>
          <w:p w14:paraId="53F8DFA2" w14:textId="41A2B6A9" w:rsidR="00727DA8" w:rsidRDefault="003436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0DA81D2D" w14:textId="0CFFF710" w:rsidR="00727DA8" w:rsidRDefault="00115A5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573FA3A" w14:textId="3402332B" w:rsidR="00727DA8" w:rsidRDefault="009540A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</w:t>
            </w:r>
            <w:r>
              <w:rPr>
                <w:rFonts w:ascii="微软雅黑" w:eastAsia="微软雅黑" w:hAnsi="微软雅黑"/>
              </w:rPr>
              <w:t>会描述</w:t>
            </w:r>
          </w:p>
        </w:tc>
      </w:tr>
      <w:tr w:rsidR="0007104B" w14:paraId="701B0032" w14:textId="77777777" w:rsidTr="00322411">
        <w:tc>
          <w:tcPr>
            <w:tcW w:w="2129" w:type="dxa"/>
          </w:tcPr>
          <w:p w14:paraId="33B61E16" w14:textId="627CA59B" w:rsidR="0007104B" w:rsidRDefault="0007104B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7104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introImageUrl</w:t>
            </w:r>
          </w:p>
        </w:tc>
        <w:tc>
          <w:tcPr>
            <w:tcW w:w="2129" w:type="dxa"/>
          </w:tcPr>
          <w:p w14:paraId="6CACFAAC" w14:textId="1C291C3D" w:rsidR="0007104B" w:rsidRDefault="00A175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431979AB" w14:textId="0A228613" w:rsidR="0007104B" w:rsidRDefault="000B0A5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5D5F3A" w14:textId="4F5BF8C4" w:rsidR="0007104B" w:rsidRDefault="002F78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</w:tbl>
    <w:p w14:paraId="6F50387B" w14:textId="77777777" w:rsidR="00485CED" w:rsidRDefault="00485CED" w:rsidP="00485CED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93AD1C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485CED" w14:paraId="1C47FA0C" w14:textId="77777777" w:rsidTr="00322411">
        <w:tc>
          <w:tcPr>
            <w:tcW w:w="5648" w:type="dxa"/>
            <w:gridSpan w:val="2"/>
          </w:tcPr>
          <w:p w14:paraId="0364F0B4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272E1A9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485CED" w14:paraId="225A309E" w14:textId="77777777" w:rsidTr="00322411">
        <w:tc>
          <w:tcPr>
            <w:tcW w:w="1526" w:type="dxa"/>
          </w:tcPr>
          <w:p w14:paraId="1050562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50708E9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9EDC98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</w:p>
        </w:tc>
      </w:tr>
      <w:tr w:rsidR="00485CED" w14:paraId="32F8D2BE" w14:textId="77777777" w:rsidTr="00322411">
        <w:tc>
          <w:tcPr>
            <w:tcW w:w="1526" w:type="dxa"/>
          </w:tcPr>
          <w:p w14:paraId="7907E3AE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EB67296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7856BF61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EB98916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</w:p>
    <w:p w14:paraId="7ECCBE18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FA5AC43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</w:p>
    <w:p w14:paraId="61CE3E76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403F1094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4E6BE431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1C1E1142" w14:textId="77777777" w:rsidR="00485CED" w:rsidRPr="00F0407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6CDF1C85" w14:textId="77777777" w:rsidR="00B8221A" w:rsidRPr="00990C64" w:rsidRDefault="00B8221A" w:rsidP="00903BA5">
      <w:pPr>
        <w:rPr>
          <w:rFonts w:ascii="微软雅黑" w:eastAsia="微软雅黑" w:hAnsi="微软雅黑"/>
        </w:rPr>
      </w:pPr>
    </w:p>
    <w:p w14:paraId="0B4AEE47" w14:textId="77777777" w:rsidR="00903BA5" w:rsidRPr="00990C64" w:rsidRDefault="00903BA5" w:rsidP="00990C64">
      <w:pPr>
        <w:pStyle w:val="1"/>
      </w:pPr>
      <w:r w:rsidRPr="00990C64">
        <w:rPr>
          <w:rFonts w:hint="eastAsia"/>
        </w:rPr>
        <w:t>帖子相关接口列表</w:t>
      </w:r>
    </w:p>
    <w:p w14:paraId="01F06640" w14:textId="57774AB9" w:rsidR="001C6D96" w:rsidRPr="00DA3B0A" w:rsidRDefault="00BE7676" w:rsidP="00990C64">
      <w:pPr>
        <w:pStyle w:val="2"/>
      </w:pPr>
      <w:r>
        <w:rPr>
          <w:rFonts w:hint="eastAsia"/>
        </w:rPr>
        <w:t>车友会</w:t>
      </w:r>
      <w:r w:rsidR="006C31B5" w:rsidRPr="00DA3B0A">
        <w:rPr>
          <w:rFonts w:hint="eastAsia"/>
        </w:rPr>
        <w:t>发表话题</w:t>
      </w:r>
    </w:p>
    <w:p w14:paraId="7E8F5C8B" w14:textId="710D1CD7" w:rsidR="001C6D96" w:rsidRPr="00990C64" w:rsidRDefault="001C6D96" w:rsidP="001C6D9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E7D8C" w:rsidRPr="00990C64">
        <w:rPr>
          <w:rFonts w:ascii="微软雅黑" w:eastAsia="微软雅黑" w:hAnsi="微软雅黑" w:hint="eastAsia"/>
        </w:rPr>
        <w:t>发表新的话题，不是跟帖功能</w:t>
      </w:r>
    </w:p>
    <w:p w14:paraId="5CDE4E25" w14:textId="1D5A2D28" w:rsidR="001C6D96" w:rsidRPr="00990C64" w:rsidRDefault="001C6D96" w:rsidP="001C6D9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71779" w:rsidRPr="00990C64">
        <w:rPr>
          <w:rFonts w:ascii="微软雅黑" w:eastAsia="微软雅黑" w:hAnsi="微软雅黑"/>
        </w:rPr>
        <w:t>/thread</w:t>
      </w:r>
      <w:r w:rsidR="00BE7D8C" w:rsidRPr="00990C64">
        <w:rPr>
          <w:rFonts w:ascii="微软雅黑" w:eastAsia="微软雅黑" w:hAnsi="微软雅黑"/>
        </w:rPr>
        <w:t>/new</w:t>
      </w:r>
    </w:p>
    <w:p w14:paraId="4DDE23FC" w14:textId="50BCF5D8" w:rsidR="00671696" w:rsidRDefault="00EC2663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线路</w:t>
      </w:r>
      <w:r>
        <w:rPr>
          <w:rFonts w:ascii="微软雅黑" w:eastAsia="微软雅黑" w:hAnsi="微软雅黑"/>
        </w:rPr>
        <w:t xml:space="preserve">ID </w:t>
      </w:r>
      <w:r>
        <w:rPr>
          <w:rFonts w:ascii="微软雅黑" w:eastAsia="微软雅黑" w:hAnsi="微软雅黑" w:hint="eastAsia"/>
        </w:rPr>
        <w:t>和</w:t>
      </w:r>
      <w:r w:rsidR="009338F2">
        <w:rPr>
          <w:rFonts w:ascii="微软雅黑" w:eastAsia="微软雅黑" w:hAnsi="微软雅黑"/>
        </w:rPr>
        <w:t>车友会必选其中</w:t>
      </w:r>
      <w:r w:rsidR="009338F2">
        <w:rPr>
          <w:rFonts w:ascii="微软雅黑" w:eastAsia="微软雅黑" w:hAnsi="微软雅黑" w:hint="eastAsia"/>
        </w:rPr>
        <w:t>之一</w:t>
      </w:r>
      <w:r w:rsidR="002F6CD7">
        <w:rPr>
          <w:rFonts w:ascii="微软雅黑" w:eastAsia="微软雅黑" w:hAnsi="微软雅黑" w:hint="eastAsia"/>
        </w:rPr>
        <w:t>。</w:t>
      </w:r>
    </w:p>
    <w:p w14:paraId="68E0FF0C" w14:textId="77777777" w:rsidR="00EC2663" w:rsidRDefault="00EC2663" w:rsidP="00671696">
      <w:pPr>
        <w:shd w:val="clear" w:color="auto" w:fill="B3B3B3"/>
        <w:rPr>
          <w:rFonts w:ascii="微软雅黑" w:eastAsia="微软雅黑" w:hAnsi="微软雅黑"/>
        </w:rPr>
      </w:pPr>
    </w:p>
    <w:p w14:paraId="1AA550A8" w14:textId="77777777" w:rsidR="00EC2663" w:rsidRDefault="00EC2663" w:rsidP="00671696">
      <w:pPr>
        <w:shd w:val="clear" w:color="auto" w:fill="B3B3B3"/>
        <w:rPr>
          <w:rFonts w:ascii="微软雅黑" w:eastAsia="微软雅黑" w:hAnsi="微软雅黑"/>
        </w:rPr>
      </w:pPr>
    </w:p>
    <w:p w14:paraId="5E176073" w14:textId="77777777" w:rsidR="00671696" w:rsidRDefault="00671696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71696" w14:paraId="2187DC99" w14:textId="77777777" w:rsidTr="00322411">
        <w:tc>
          <w:tcPr>
            <w:tcW w:w="2129" w:type="dxa"/>
          </w:tcPr>
          <w:p w14:paraId="41DBF6D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E987E0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B26AA2E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055B7AEF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71696" w14:paraId="0EA84453" w14:textId="77777777" w:rsidTr="00322411">
        <w:tc>
          <w:tcPr>
            <w:tcW w:w="2129" w:type="dxa"/>
          </w:tcPr>
          <w:p w14:paraId="74268EC7" w14:textId="630B6CB8" w:rsidR="00671696" w:rsidRDefault="00914CDB" w:rsidP="00322411">
            <w:pPr>
              <w:rPr>
                <w:rFonts w:ascii="微软雅黑" w:eastAsia="微软雅黑" w:hAnsi="微软雅黑"/>
              </w:rPr>
            </w:pPr>
            <w:r w:rsidRPr="00914CDB">
              <w:rPr>
                <w:rFonts w:ascii="微软雅黑" w:eastAsia="微软雅黑" w:hAnsi="微软雅黑"/>
              </w:rPr>
              <w:t>creatorId</w:t>
            </w:r>
          </w:p>
        </w:tc>
        <w:tc>
          <w:tcPr>
            <w:tcW w:w="2129" w:type="dxa"/>
          </w:tcPr>
          <w:p w14:paraId="06406727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FC1E435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C5CC96D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671696" w14:paraId="0507003B" w14:textId="77777777" w:rsidTr="00322411">
        <w:tc>
          <w:tcPr>
            <w:tcW w:w="2129" w:type="dxa"/>
          </w:tcPr>
          <w:p w14:paraId="6851E304" w14:textId="6E1C3B92" w:rsidR="00671696" w:rsidRPr="009D6222" w:rsidRDefault="00ED225C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D225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clubId</w:t>
            </w:r>
          </w:p>
        </w:tc>
        <w:tc>
          <w:tcPr>
            <w:tcW w:w="2129" w:type="dxa"/>
          </w:tcPr>
          <w:p w14:paraId="287EF981" w14:textId="181BF860" w:rsidR="00671696" w:rsidRDefault="009075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2A3696AB" w14:textId="773F4B61" w:rsidR="00671696" w:rsidRDefault="00FB253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B3ED892" w14:textId="2FDE3D2B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 w:rsidR="000E3236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671696" w14:paraId="448F0871" w14:textId="77777777" w:rsidTr="00322411">
        <w:tc>
          <w:tcPr>
            <w:tcW w:w="2129" w:type="dxa"/>
          </w:tcPr>
          <w:p w14:paraId="78A08AD5" w14:textId="24787B3F" w:rsidR="00671696" w:rsidRDefault="00356AC9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6AC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title</w:t>
            </w:r>
          </w:p>
        </w:tc>
        <w:tc>
          <w:tcPr>
            <w:tcW w:w="2129" w:type="dxa"/>
          </w:tcPr>
          <w:p w14:paraId="41FAFE72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55003900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49789D3" w14:textId="03E74DE0" w:rsidR="00671696" w:rsidRDefault="002641D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标题</w:t>
            </w:r>
          </w:p>
        </w:tc>
      </w:tr>
      <w:tr w:rsidR="00671696" w14:paraId="15F360E5" w14:textId="77777777" w:rsidTr="00322411">
        <w:tc>
          <w:tcPr>
            <w:tcW w:w="2129" w:type="dxa"/>
          </w:tcPr>
          <w:p w14:paraId="3E43B802" w14:textId="1AC0E3D6" w:rsidR="00671696" w:rsidRDefault="007539BE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29" w:type="dxa"/>
          </w:tcPr>
          <w:p w14:paraId="46F70037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0CD00F82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4EF935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  <w:tr w:rsidR="00D12347" w14:paraId="17F5DB84" w14:textId="77777777" w:rsidTr="00322411">
        <w:tc>
          <w:tcPr>
            <w:tcW w:w="2129" w:type="dxa"/>
          </w:tcPr>
          <w:p w14:paraId="2C6CB9DB" w14:textId="73ED4131" w:rsidR="00D12347" w:rsidRDefault="0052410B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</w:t>
            </w:r>
            <w:r w:rsidR="00811157" w:rsidRP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mages</w:t>
            </w:r>
            <w:r w:rsid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[0</w:t>
            </w:r>
            <w:r w:rsidR="00A60E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…</w:t>
            </w:r>
            <w:r w:rsidR="00DF271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</w:t>
            </w:r>
            <w:r w:rsid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129" w:type="dxa"/>
          </w:tcPr>
          <w:p w14:paraId="6222DF92" w14:textId="6C8C95D5" w:rsidR="00D12347" w:rsidRDefault="00D40ED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6EE7DC26" w14:textId="582ABBC2" w:rsidR="00D12347" w:rsidRDefault="004A720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FF57E29" w14:textId="68BEC14E" w:rsidR="00D12347" w:rsidRDefault="00C825B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  <w:r w:rsidR="00C15D95">
              <w:rPr>
                <w:rFonts w:ascii="微软雅黑" w:eastAsia="微软雅黑" w:hAnsi="微软雅黑"/>
              </w:rPr>
              <w:t>ID</w:t>
            </w:r>
          </w:p>
        </w:tc>
      </w:tr>
    </w:tbl>
    <w:p w14:paraId="34D8FC32" w14:textId="77777777" w:rsidR="00671696" w:rsidRDefault="00671696" w:rsidP="00671696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4FDD30" w14:textId="77777777" w:rsidR="00671696" w:rsidRDefault="00671696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671696" w14:paraId="1D900C2C" w14:textId="77777777" w:rsidTr="00322411">
        <w:tc>
          <w:tcPr>
            <w:tcW w:w="5648" w:type="dxa"/>
            <w:gridSpan w:val="2"/>
          </w:tcPr>
          <w:p w14:paraId="29E537CE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99AAA9C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671696" w14:paraId="34A9FEC5" w14:textId="77777777" w:rsidTr="00322411">
        <w:tc>
          <w:tcPr>
            <w:tcW w:w="1526" w:type="dxa"/>
          </w:tcPr>
          <w:p w14:paraId="3A2FC43C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5587F9E0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C89FC89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</w:p>
        </w:tc>
      </w:tr>
      <w:tr w:rsidR="00671696" w14:paraId="0D0F764D" w14:textId="77777777" w:rsidTr="00322411">
        <w:tc>
          <w:tcPr>
            <w:tcW w:w="1526" w:type="dxa"/>
          </w:tcPr>
          <w:p w14:paraId="789F8DBA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C0D0153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39F87E3B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199BCE6" w14:textId="77777777" w:rsidR="001C6D96" w:rsidRPr="00990C64" w:rsidRDefault="001C6D96" w:rsidP="001C6D96">
      <w:pPr>
        <w:rPr>
          <w:rFonts w:ascii="微软雅黑" w:eastAsia="微软雅黑" w:hAnsi="微软雅黑"/>
        </w:rPr>
      </w:pPr>
    </w:p>
    <w:p w14:paraId="4E28620B" w14:textId="6980DA80" w:rsidR="00EE6CF2" w:rsidRPr="00990C64" w:rsidRDefault="00AF7C8C" w:rsidP="00990C64">
      <w:pPr>
        <w:pStyle w:val="2"/>
      </w:pPr>
      <w:r>
        <w:rPr>
          <w:rFonts w:hint="eastAsia"/>
        </w:rPr>
        <w:t>车友会</w:t>
      </w:r>
      <w:r w:rsidR="00DF178D" w:rsidRPr="00990C64">
        <w:rPr>
          <w:rFonts w:hint="eastAsia"/>
        </w:rPr>
        <w:t>帖子列表</w:t>
      </w:r>
      <w:r w:rsidR="00EE6CF2" w:rsidRPr="00990C64">
        <w:rPr>
          <w:rFonts w:hint="eastAsia"/>
        </w:rPr>
        <w:t xml:space="preserve"> </w:t>
      </w:r>
    </w:p>
    <w:p w14:paraId="7E4614A9" w14:textId="7B4967D2" w:rsidR="00EE6CF2" w:rsidRPr="00990C64" w:rsidRDefault="00EE6CF2" w:rsidP="00EE6CF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6E1BF6">
        <w:rPr>
          <w:rFonts w:ascii="微软雅黑" w:eastAsia="微软雅黑" w:hAnsi="微软雅黑" w:hint="eastAsia"/>
        </w:rPr>
        <w:t>查询</w:t>
      </w:r>
      <w:r w:rsidR="007B757B" w:rsidRPr="00990C64">
        <w:rPr>
          <w:rFonts w:ascii="微软雅黑" w:eastAsia="微软雅黑" w:hAnsi="微软雅黑" w:hint="eastAsia"/>
        </w:rPr>
        <w:t>车友会</w:t>
      </w:r>
      <w:r w:rsidR="00C4013A">
        <w:rPr>
          <w:rFonts w:ascii="微软雅黑" w:eastAsia="微软雅黑" w:hAnsi="微软雅黑" w:hint="eastAsia"/>
        </w:rPr>
        <w:t>或</w:t>
      </w:r>
      <w:r w:rsidR="00C4013A">
        <w:rPr>
          <w:rFonts w:ascii="微软雅黑" w:eastAsia="微软雅黑" w:hAnsi="微软雅黑"/>
        </w:rPr>
        <w:t>线路中</w:t>
      </w:r>
      <w:r w:rsidR="004150FF">
        <w:rPr>
          <w:rFonts w:ascii="微软雅黑" w:eastAsia="微软雅黑" w:hAnsi="微软雅黑" w:hint="eastAsia"/>
        </w:rPr>
        <w:t>的</w:t>
      </w:r>
      <w:r w:rsidR="007B757B" w:rsidRPr="00990C64">
        <w:rPr>
          <w:rFonts w:ascii="微软雅黑" w:eastAsia="微软雅黑" w:hAnsi="微软雅黑" w:hint="eastAsia"/>
        </w:rPr>
        <w:t>帖子列表</w:t>
      </w:r>
    </w:p>
    <w:p w14:paraId="6193A156" w14:textId="6A726058" w:rsidR="00EE6CF2" w:rsidRDefault="00EE6CF2" w:rsidP="00EE6CF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B757B" w:rsidRPr="00990C64">
        <w:rPr>
          <w:rFonts w:ascii="微软雅黑" w:eastAsia="微软雅黑" w:hAnsi="微软雅黑"/>
        </w:rPr>
        <w:t>/</w:t>
      </w:r>
      <w:r w:rsidR="0060050E" w:rsidRPr="00990C64">
        <w:rPr>
          <w:rFonts w:ascii="微软雅黑" w:eastAsia="微软雅黑" w:hAnsi="微软雅黑"/>
        </w:rPr>
        <w:t>thread</w:t>
      </w:r>
      <w:r w:rsidR="007B757B" w:rsidRPr="00990C64">
        <w:rPr>
          <w:rFonts w:ascii="微软雅黑" w:eastAsia="微软雅黑" w:hAnsi="微软雅黑"/>
        </w:rPr>
        <w:t>/list</w:t>
      </w:r>
    </w:p>
    <w:p w14:paraId="157414E7" w14:textId="77777777" w:rsidR="004D23DF" w:rsidRDefault="004D23DF" w:rsidP="00EE6CF2">
      <w:pPr>
        <w:shd w:val="clear" w:color="auto" w:fill="B3B3B3"/>
        <w:rPr>
          <w:rFonts w:ascii="微软雅黑" w:eastAsia="微软雅黑" w:hAnsi="微软雅黑"/>
        </w:rPr>
      </w:pPr>
    </w:p>
    <w:p w14:paraId="298F62ED" w14:textId="77777777" w:rsidR="004D23DF" w:rsidRDefault="004D23DF" w:rsidP="004D23D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D23DF" w14:paraId="0F75CF01" w14:textId="77777777" w:rsidTr="00322411">
        <w:tc>
          <w:tcPr>
            <w:tcW w:w="2129" w:type="dxa"/>
          </w:tcPr>
          <w:p w14:paraId="7CD2E9FF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267DBE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56C78A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D5D4D9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D23DF" w14:paraId="61F5546F" w14:textId="77777777" w:rsidTr="00322411">
        <w:tc>
          <w:tcPr>
            <w:tcW w:w="2129" w:type="dxa"/>
          </w:tcPr>
          <w:p w14:paraId="3593219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687CA1F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05DF06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EDC3BF6" w14:textId="76D7F826" w:rsidR="004D23DF" w:rsidRDefault="00585DE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4D23DF" w14:paraId="00DC8159" w14:textId="77777777" w:rsidTr="00322411">
        <w:tc>
          <w:tcPr>
            <w:tcW w:w="2129" w:type="dxa"/>
          </w:tcPr>
          <w:p w14:paraId="1BB52122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0EC4E40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6CAFBE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E9EE5A4" w14:textId="31ACB1A3" w:rsidR="004D23DF" w:rsidRDefault="00F6192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69E6489E" w14:textId="77777777" w:rsidTr="00322411">
        <w:tc>
          <w:tcPr>
            <w:tcW w:w="2129" w:type="dxa"/>
          </w:tcPr>
          <w:p w14:paraId="265AF2B9" w14:textId="685D4CE1" w:rsidR="004D23DF" w:rsidRDefault="00543230" w:rsidP="00322411">
            <w:pPr>
              <w:rPr>
                <w:rFonts w:ascii="微软雅黑" w:eastAsia="微软雅黑" w:hAnsi="微软雅黑"/>
              </w:rPr>
            </w:pPr>
            <w:r w:rsidRPr="00543230">
              <w:rPr>
                <w:rFonts w:ascii="微软雅黑" w:eastAsia="微软雅黑" w:hAnsi="微软雅黑"/>
              </w:rPr>
              <w:t>carClubId</w:t>
            </w:r>
          </w:p>
        </w:tc>
        <w:tc>
          <w:tcPr>
            <w:tcW w:w="2129" w:type="dxa"/>
          </w:tcPr>
          <w:p w14:paraId="0A1E7050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CC76885" w14:textId="69FF626B" w:rsidR="004D23DF" w:rsidRDefault="00CE13C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  <w:bookmarkStart w:id="6" w:name="_GoBack"/>
            <w:bookmarkEnd w:id="6"/>
          </w:p>
        </w:tc>
        <w:tc>
          <w:tcPr>
            <w:tcW w:w="2129" w:type="dxa"/>
          </w:tcPr>
          <w:p w14:paraId="19018209" w14:textId="2B5F643B" w:rsidR="004D23DF" w:rsidRDefault="00C1628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427CBBD3" w14:textId="77777777" w:rsidR="004D23DF" w:rsidRDefault="004D23DF" w:rsidP="004D23DF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63E731B" w14:textId="77777777" w:rsidR="004D23DF" w:rsidRDefault="004D23DF" w:rsidP="004D23D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4D23DF" w14:paraId="2A4E407E" w14:textId="77777777" w:rsidTr="00322411">
        <w:tc>
          <w:tcPr>
            <w:tcW w:w="5648" w:type="dxa"/>
            <w:gridSpan w:val="2"/>
          </w:tcPr>
          <w:p w14:paraId="64D2AA6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0DFF1DC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4D23DF" w14:paraId="5DB4BE00" w14:textId="77777777" w:rsidTr="00322411">
        <w:tc>
          <w:tcPr>
            <w:tcW w:w="1526" w:type="dxa"/>
            <w:vMerge w:val="restart"/>
          </w:tcPr>
          <w:p w14:paraId="170CE4C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4B0DAA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6FC117A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4D23DF" w14:paraId="0F1FCA82" w14:textId="77777777" w:rsidTr="00322411">
        <w:tc>
          <w:tcPr>
            <w:tcW w:w="1526" w:type="dxa"/>
            <w:vMerge/>
          </w:tcPr>
          <w:p w14:paraId="79E9F48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F56691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510A31A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5E65D7A1" w14:textId="77777777" w:rsidTr="00322411">
        <w:tc>
          <w:tcPr>
            <w:tcW w:w="1526" w:type="dxa"/>
            <w:vMerge/>
          </w:tcPr>
          <w:p w14:paraId="51A893D9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B3CD5A1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77DC6D9B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7B791B3E" w14:textId="77777777" w:rsidTr="00322411">
        <w:tc>
          <w:tcPr>
            <w:tcW w:w="1526" w:type="dxa"/>
            <w:vMerge/>
          </w:tcPr>
          <w:p w14:paraId="040E334D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FD2D575" w14:textId="77777777" w:rsidR="004D23DF" w:rsidRPr="000E59D3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4D23DF" w14:paraId="2A3907E0" w14:textId="77777777" w:rsidTr="00322411">
              <w:tc>
                <w:tcPr>
                  <w:tcW w:w="1945" w:type="dxa"/>
                </w:tcPr>
                <w:p w14:paraId="4653C418" w14:textId="4F6D8597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946" w:type="dxa"/>
                </w:tcPr>
                <w:p w14:paraId="1696975A" w14:textId="4CFD733D" w:rsidR="004D23DF" w:rsidRDefault="00C66CC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帖子Id</w:t>
                  </w:r>
                </w:p>
              </w:tc>
            </w:tr>
            <w:tr w:rsidR="004D23DF" w14:paraId="6E2B0A89" w14:textId="77777777" w:rsidTr="00322411">
              <w:tc>
                <w:tcPr>
                  <w:tcW w:w="1945" w:type="dxa"/>
                </w:tcPr>
                <w:p w14:paraId="68EFEE58" w14:textId="07716F28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clubId</w:t>
                  </w:r>
                </w:p>
              </w:tc>
              <w:tc>
                <w:tcPr>
                  <w:tcW w:w="1946" w:type="dxa"/>
                </w:tcPr>
                <w:p w14:paraId="57979B3B" w14:textId="003FD379" w:rsidR="004D23DF" w:rsidRDefault="00C66CC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4D23DF" w14:paraId="5AC6B89E" w14:textId="77777777" w:rsidTr="00322411">
              <w:tc>
                <w:tcPr>
                  <w:tcW w:w="1945" w:type="dxa"/>
                </w:tcPr>
                <w:p w14:paraId="04401D63" w14:textId="0775F4B4" w:rsidR="004D23DF" w:rsidRPr="000E59D3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title</w:t>
                  </w:r>
                </w:p>
              </w:tc>
              <w:tc>
                <w:tcPr>
                  <w:tcW w:w="1946" w:type="dxa"/>
                </w:tcPr>
                <w:p w14:paraId="2AB41CEF" w14:textId="11FAE3FC" w:rsidR="004D23DF" w:rsidRDefault="00C5071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4D23DF" w14:paraId="2F589B9D" w14:textId="77777777" w:rsidTr="00322411">
              <w:tc>
                <w:tcPr>
                  <w:tcW w:w="1945" w:type="dxa"/>
                </w:tcPr>
                <w:p w14:paraId="14A55D4B" w14:textId="24DF7D81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26F8BC32" w14:textId="545FE728" w:rsidR="004D23DF" w:rsidRDefault="004072A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创建人ID</w:t>
                  </w:r>
                </w:p>
              </w:tc>
            </w:tr>
            <w:tr w:rsidR="004D23DF" w14:paraId="4A7920FC" w14:textId="77777777" w:rsidTr="00322411">
              <w:tc>
                <w:tcPr>
                  <w:tcW w:w="1945" w:type="dxa"/>
                </w:tcPr>
                <w:p w14:paraId="75569A84" w14:textId="55DC369D" w:rsidR="004D23DF" w:rsidRPr="0086477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postCount</w:t>
                  </w:r>
                </w:p>
              </w:tc>
              <w:tc>
                <w:tcPr>
                  <w:tcW w:w="1946" w:type="dxa"/>
                </w:tcPr>
                <w:p w14:paraId="1672BAE8" w14:textId="08EDB0D8" w:rsidR="004D23DF" w:rsidRDefault="00E2398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  <w:tr w:rsidR="00E81CAF" w14:paraId="4B389B1F" w14:textId="77777777" w:rsidTr="00322411">
              <w:tc>
                <w:tcPr>
                  <w:tcW w:w="1945" w:type="dxa"/>
                </w:tcPr>
                <w:p w14:paraId="44EEA4EB" w14:textId="55A3D1EC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carClubName</w:t>
                  </w:r>
                </w:p>
              </w:tc>
              <w:tc>
                <w:tcPr>
                  <w:tcW w:w="1946" w:type="dxa"/>
                </w:tcPr>
                <w:p w14:paraId="1239B745" w14:textId="758197C4" w:rsidR="00E81CAF" w:rsidRDefault="00702D9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E81CAF" w14:paraId="18198E9F" w14:textId="77777777" w:rsidTr="00322411">
              <w:tc>
                <w:tcPr>
                  <w:tcW w:w="1945" w:type="dxa"/>
                </w:tcPr>
                <w:p w14:paraId="0D682F4F" w14:textId="27811A8B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userName</w:t>
                  </w:r>
                </w:p>
              </w:tc>
              <w:tc>
                <w:tcPr>
                  <w:tcW w:w="1946" w:type="dxa"/>
                </w:tcPr>
                <w:p w14:paraId="70EB90A9" w14:textId="3D102D5C" w:rsidR="00E81CAF" w:rsidRDefault="008C2A9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人名称</w:t>
                  </w:r>
                </w:p>
              </w:tc>
            </w:tr>
            <w:tr w:rsidR="00E81CAF" w14:paraId="331F7F38" w14:textId="77777777" w:rsidTr="00322411">
              <w:tc>
                <w:tcPr>
                  <w:tcW w:w="1945" w:type="dxa"/>
                </w:tcPr>
                <w:p w14:paraId="6F7169EB" w14:textId="5A605F15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userAvastarurl</w:t>
                  </w:r>
                </w:p>
              </w:tc>
              <w:tc>
                <w:tcPr>
                  <w:tcW w:w="1946" w:type="dxa"/>
                </w:tcPr>
                <w:p w14:paraId="6CF94D83" w14:textId="2D95373A" w:rsidR="00E81CAF" w:rsidRDefault="0024436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人头像</w:t>
                  </w:r>
                </w:p>
              </w:tc>
            </w:tr>
            <w:tr w:rsidR="00E81CAF" w14:paraId="6A9EBD6A" w14:textId="77777777" w:rsidTr="00322411">
              <w:tc>
                <w:tcPr>
                  <w:tcW w:w="1945" w:type="dxa"/>
                </w:tcPr>
                <w:p w14:paraId="61B72022" w14:textId="66D568A4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946" w:type="dxa"/>
                </w:tcPr>
                <w:p w14:paraId="4958B183" w14:textId="4507967D" w:rsidR="00E81CAF" w:rsidRDefault="00C2789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</w:tr>
          </w:tbl>
          <w:p w14:paraId="23F3410F" w14:textId="77777777" w:rsidR="004D23DF" w:rsidRPr="000E59D3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4613AA4D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4D23DF" w14:paraId="1625883F" w14:textId="77777777" w:rsidTr="00322411">
        <w:tc>
          <w:tcPr>
            <w:tcW w:w="1526" w:type="dxa"/>
          </w:tcPr>
          <w:p w14:paraId="7017207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2457AAE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E802C0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</w:tr>
      <w:tr w:rsidR="004D23DF" w14:paraId="7AC37DCD" w14:textId="77777777" w:rsidTr="00322411">
        <w:tc>
          <w:tcPr>
            <w:tcW w:w="1526" w:type="dxa"/>
          </w:tcPr>
          <w:p w14:paraId="38E896D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DF00B5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CF0539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21529CE4" w14:textId="77777777" w:rsidR="004D23DF" w:rsidRPr="004D23DF" w:rsidRDefault="004D23DF" w:rsidP="00EE6CF2">
      <w:pPr>
        <w:shd w:val="clear" w:color="auto" w:fill="B3B3B3"/>
        <w:rPr>
          <w:rFonts w:ascii="微软雅黑" w:eastAsia="微软雅黑" w:hAnsi="微软雅黑"/>
        </w:rPr>
      </w:pPr>
    </w:p>
    <w:p w14:paraId="58362B7B" w14:textId="77777777" w:rsidR="00C2443B" w:rsidRDefault="00925296" w:rsidP="009252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13F9154A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{</w:t>
      </w:r>
    </w:p>
    <w:p w14:paraId="55B2789F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"result": {</w:t>
      </w:r>
    </w:p>
    <w:p w14:paraId="3ACA4334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"offset": 1,</w:t>
      </w:r>
    </w:p>
    <w:p w14:paraId="7C80FAC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"limit": 4,</w:t>
      </w:r>
    </w:p>
    <w:p w14:paraId="7B20A849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"total": 3,</w:t>
      </w:r>
    </w:p>
    <w:p w14:paraId="2EE4E13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"list": [</w:t>
      </w:r>
    </w:p>
    <w:p w14:paraId="1DA00B9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{</w:t>
      </w:r>
    </w:p>
    <w:p w14:paraId="1FE86955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"threadId": 3,</w:t>
      </w:r>
    </w:p>
    <w:p w14:paraId="321DA970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"clubId": 13,</w:t>
      </w:r>
    </w:p>
    <w:p w14:paraId="36F9F31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"title": "111",</w:t>
      </w:r>
    </w:p>
    <w:p w14:paraId="2DEEDB06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"creatorId": 6,</w:t>
      </w:r>
    </w:p>
    <w:p w14:paraId="3F5534B8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"postCount": 0,</w:t>
      </w:r>
    </w:p>
    <w:p w14:paraId="42D451E2" w14:textId="4D2BE003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"carClubName": </w:t>
      </w:r>
      <w:r w:rsidR="00680A45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656192D" w14:textId="358D8962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"userName": </w:t>
      </w:r>
      <w:r w:rsidR="00670ECC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1010B788" w14:textId="0A9DC6B1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"userAvastarurl": </w:t>
      </w:r>
      <w:r w:rsidR="00670ECC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C5D8A43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"content": "111"</w:t>
      </w:r>
    </w:p>
    <w:p w14:paraId="5B8E0C79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lastRenderedPageBreak/>
        <w:t xml:space="preserve">               </w:t>
      </w:r>
    </w:p>
    <w:p w14:paraId="73815997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}</w:t>
      </w:r>
    </w:p>
    <w:p w14:paraId="4456FBAD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]</w:t>
      </w:r>
    </w:p>
    <w:p w14:paraId="5802059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},</w:t>
      </w:r>
    </w:p>
    <w:p w14:paraId="609C973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 w:hint="eastAsia"/>
        </w:rPr>
        <w:t xml:space="preserve">    "message": "处理成功",</w:t>
      </w:r>
    </w:p>
    <w:p w14:paraId="726114E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"status": 0</w:t>
      </w:r>
    </w:p>
    <w:p w14:paraId="7959886D" w14:textId="116AF307" w:rsidR="004D23DF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}</w:t>
      </w:r>
    </w:p>
    <w:p w14:paraId="3E2FE31B" w14:textId="77777777" w:rsidR="00EE6CF2" w:rsidRPr="00990C64" w:rsidRDefault="00EE6CF2" w:rsidP="001C6D96">
      <w:pPr>
        <w:rPr>
          <w:rFonts w:ascii="微软雅黑" w:eastAsia="微软雅黑" w:hAnsi="微软雅黑"/>
        </w:rPr>
      </w:pPr>
    </w:p>
    <w:p w14:paraId="53C46D45" w14:textId="2811D609" w:rsidR="00BF6E61" w:rsidRPr="00990C64" w:rsidRDefault="00AE65FF" w:rsidP="00990C64">
      <w:pPr>
        <w:pStyle w:val="2"/>
      </w:pPr>
      <w:r>
        <w:rPr>
          <w:rFonts w:hint="eastAsia"/>
        </w:rPr>
        <w:t>车友会</w:t>
      </w:r>
      <w:r w:rsidR="0034696A" w:rsidRPr="00990C64">
        <w:rPr>
          <w:rFonts w:hint="eastAsia"/>
        </w:rPr>
        <w:t>帖子回复列表</w:t>
      </w:r>
    </w:p>
    <w:p w14:paraId="12EE5DAA" w14:textId="037BFFB3" w:rsidR="00BF6A30" w:rsidRPr="00990C64" w:rsidRDefault="0085745C" w:rsidP="00BF6E6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说明：获取到帖子的跟帖列表</w:t>
      </w:r>
      <w:r w:rsidR="00C0409A" w:rsidRPr="00990C64">
        <w:rPr>
          <w:rFonts w:ascii="微软雅黑" w:eastAsia="微软雅黑" w:hAnsi="微软雅黑" w:hint="eastAsia"/>
        </w:rPr>
        <w:t>，返回结果根据发表时间倒序排列</w:t>
      </w:r>
      <w:r w:rsidR="00BB68F7" w:rsidRPr="00990C64">
        <w:rPr>
          <w:rFonts w:ascii="微软雅黑" w:eastAsia="微软雅黑" w:hAnsi="微软雅黑" w:hint="eastAsia"/>
        </w:rPr>
        <w:t>，如果不是第一页，</w:t>
      </w:r>
      <w:r w:rsidR="009732AA" w:rsidRPr="00990C64">
        <w:rPr>
          <w:rFonts w:ascii="微软雅黑" w:eastAsia="微软雅黑" w:hAnsi="微软雅黑" w:hint="eastAsia"/>
        </w:rPr>
        <w:t>没有topic</w:t>
      </w:r>
      <w:r w:rsidR="007A39AF" w:rsidRPr="00990C64">
        <w:rPr>
          <w:rFonts w:ascii="微软雅黑" w:eastAsia="微软雅黑" w:hAnsi="微软雅黑" w:hint="eastAsia"/>
        </w:rPr>
        <w:t>节点信息，只有跟帖信息。</w:t>
      </w:r>
      <w:r w:rsidR="00232B51" w:rsidRPr="00990C64">
        <w:rPr>
          <w:rFonts w:ascii="微软雅黑" w:eastAsia="微软雅黑" w:hAnsi="微软雅黑" w:hint="eastAsia"/>
        </w:rPr>
        <w:t>注意解析</w:t>
      </w:r>
      <w:r w:rsidR="00BF6A30" w:rsidRPr="00990C64">
        <w:rPr>
          <w:rFonts w:ascii="微软雅黑" w:eastAsia="微软雅黑" w:hAnsi="微软雅黑" w:hint="eastAsia"/>
        </w:rPr>
        <w:t>返回的数据中</w:t>
      </w:r>
      <w:r w:rsidR="00232B51" w:rsidRPr="00990C64">
        <w:rPr>
          <w:rFonts w:ascii="微软雅黑" w:eastAsia="微软雅黑" w:hAnsi="微软雅黑" w:hint="eastAsia"/>
        </w:rPr>
        <w:t>自定义数据格式。</w:t>
      </w:r>
    </w:p>
    <w:p w14:paraId="04768C87" w14:textId="046ABDAF" w:rsidR="00BF6E61" w:rsidRDefault="00BF6E61" w:rsidP="00BF6E6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5745C" w:rsidRPr="00990C64">
        <w:rPr>
          <w:rFonts w:ascii="微软雅黑" w:eastAsia="微软雅黑" w:hAnsi="微软雅黑" w:hint="eastAsia"/>
        </w:rPr>
        <w:t>/</w:t>
      </w:r>
      <w:r w:rsidR="001C0DFF" w:rsidRPr="00990C64">
        <w:rPr>
          <w:rFonts w:ascii="微软雅黑" w:eastAsia="微软雅黑" w:hAnsi="微软雅黑"/>
        </w:rPr>
        <w:t>thread</w:t>
      </w:r>
      <w:r w:rsidR="0085745C" w:rsidRPr="00990C64">
        <w:rPr>
          <w:rFonts w:ascii="微软雅黑" w:eastAsia="微软雅黑" w:hAnsi="微软雅黑"/>
        </w:rPr>
        <w:t>/</w:t>
      </w:r>
      <w:r w:rsidR="001C0DFF" w:rsidRPr="00990C64">
        <w:rPr>
          <w:rFonts w:ascii="微软雅黑" w:eastAsia="微软雅黑" w:hAnsi="微软雅黑"/>
        </w:rPr>
        <w:t>post</w:t>
      </w:r>
      <w:r w:rsidR="0085745C" w:rsidRPr="00990C64">
        <w:rPr>
          <w:rFonts w:ascii="微软雅黑" w:eastAsia="微软雅黑" w:hAnsi="微软雅黑"/>
        </w:rPr>
        <w:t>/list</w:t>
      </w:r>
    </w:p>
    <w:p w14:paraId="7A2CC1DA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</w:p>
    <w:p w14:paraId="2215CAA6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42B3A" w14:paraId="08A21200" w14:textId="77777777" w:rsidTr="00322411">
        <w:tc>
          <w:tcPr>
            <w:tcW w:w="2129" w:type="dxa"/>
          </w:tcPr>
          <w:p w14:paraId="390BFEEC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1C3F7B8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4A73A59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1A381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42B3A" w14:paraId="273B8955" w14:textId="77777777" w:rsidTr="00322411">
        <w:tc>
          <w:tcPr>
            <w:tcW w:w="2129" w:type="dxa"/>
          </w:tcPr>
          <w:p w14:paraId="4C9941BF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2E7C1B9F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A3C776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CBE9A8B" w14:textId="288E09D4" w:rsidR="00142B3A" w:rsidRDefault="00C1279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42B3A" w14:paraId="77205057" w14:textId="77777777" w:rsidTr="00322411">
        <w:tc>
          <w:tcPr>
            <w:tcW w:w="2129" w:type="dxa"/>
          </w:tcPr>
          <w:p w14:paraId="32105C9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8BDF1F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9F85F0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786288A0" w14:textId="252123BC" w:rsidR="00142B3A" w:rsidRDefault="00012E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41B31ACC" w14:textId="77777777" w:rsidTr="00322411">
        <w:tc>
          <w:tcPr>
            <w:tcW w:w="2129" w:type="dxa"/>
          </w:tcPr>
          <w:p w14:paraId="2DB7214D" w14:textId="192D0130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142B3A">
              <w:rPr>
                <w:rFonts w:ascii="微软雅黑" w:eastAsia="微软雅黑" w:hAnsi="微软雅黑"/>
              </w:rPr>
              <w:t>threadId</w:t>
            </w:r>
          </w:p>
        </w:tc>
        <w:tc>
          <w:tcPr>
            <w:tcW w:w="2129" w:type="dxa"/>
          </w:tcPr>
          <w:p w14:paraId="65855F0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89AE057" w14:textId="40C1E1DB" w:rsidR="00142B3A" w:rsidRDefault="00EF321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789D32CF" w14:textId="20DBBB01" w:rsidR="00142B3A" w:rsidRDefault="004F086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142B3A" w14:paraId="6EC828E5" w14:textId="77777777" w:rsidTr="00322411">
        <w:tc>
          <w:tcPr>
            <w:tcW w:w="2129" w:type="dxa"/>
          </w:tcPr>
          <w:p w14:paraId="24DF1885" w14:textId="42E3AC28" w:rsidR="00142B3A" w:rsidRPr="00142B3A" w:rsidRDefault="00401D4F" w:rsidP="00322411">
            <w:pPr>
              <w:rPr>
                <w:rFonts w:ascii="微软雅黑" w:eastAsia="微软雅黑" w:hAnsi="微软雅黑"/>
              </w:rPr>
            </w:pPr>
            <w:r w:rsidRPr="00401D4F">
              <w:rPr>
                <w:rFonts w:ascii="微软雅黑" w:eastAsia="微软雅黑" w:hAnsi="微软雅黑"/>
              </w:rPr>
              <w:t>creatorId</w:t>
            </w:r>
          </w:p>
        </w:tc>
        <w:tc>
          <w:tcPr>
            <w:tcW w:w="2129" w:type="dxa"/>
          </w:tcPr>
          <w:p w14:paraId="1DBC730C" w14:textId="335042D7" w:rsidR="00142B3A" w:rsidRDefault="00401D4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19646D5" w14:textId="5BEB664A" w:rsidR="00142B3A" w:rsidRDefault="007D686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5D28516A" w14:textId="2AF1282D" w:rsidR="00142B3A" w:rsidRDefault="005A1A1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0F17D7A8" w14:textId="77777777" w:rsidR="00142B3A" w:rsidRDefault="00142B3A" w:rsidP="00142B3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0B90FD1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142B3A" w14:paraId="60369C16" w14:textId="77777777" w:rsidTr="00322411">
        <w:tc>
          <w:tcPr>
            <w:tcW w:w="5648" w:type="dxa"/>
            <w:gridSpan w:val="2"/>
          </w:tcPr>
          <w:p w14:paraId="76A078D9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549185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42B3A" w14:paraId="2751FB3C" w14:textId="77777777" w:rsidTr="00322411">
        <w:tc>
          <w:tcPr>
            <w:tcW w:w="1526" w:type="dxa"/>
            <w:vMerge w:val="restart"/>
          </w:tcPr>
          <w:p w14:paraId="2A0EEED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19ED180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37BEA1CD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42B3A" w14:paraId="601A881E" w14:textId="77777777" w:rsidTr="00322411">
        <w:tc>
          <w:tcPr>
            <w:tcW w:w="1526" w:type="dxa"/>
            <w:vMerge/>
          </w:tcPr>
          <w:p w14:paraId="0F1FE466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589C7FD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21CA11D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672433CA" w14:textId="77777777" w:rsidTr="00322411">
        <w:tc>
          <w:tcPr>
            <w:tcW w:w="1526" w:type="dxa"/>
            <w:vMerge/>
          </w:tcPr>
          <w:p w14:paraId="74E4D72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A1E5DAB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49FC17A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0649E9D9" w14:textId="77777777" w:rsidTr="00322411">
        <w:tc>
          <w:tcPr>
            <w:tcW w:w="1526" w:type="dxa"/>
            <w:vMerge/>
          </w:tcPr>
          <w:p w14:paraId="72E3A93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2DFA535" w14:textId="77777777" w:rsidR="00142B3A" w:rsidRPr="000E59D3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91"/>
              <w:gridCol w:w="1805"/>
            </w:tblGrid>
            <w:tr w:rsidR="00142B3A" w14:paraId="255E6CED" w14:textId="77777777" w:rsidTr="00310115">
              <w:tc>
                <w:tcPr>
                  <w:tcW w:w="2091" w:type="dxa"/>
                </w:tcPr>
                <w:p w14:paraId="78D1B067" w14:textId="35D2D53F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postId</w:t>
                  </w:r>
                </w:p>
              </w:tc>
              <w:tc>
                <w:tcPr>
                  <w:tcW w:w="1805" w:type="dxa"/>
                </w:tcPr>
                <w:p w14:paraId="1F694A91" w14:textId="485AD1CC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回复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42B3A" w14:paraId="1640923A" w14:textId="77777777" w:rsidTr="00310115">
              <w:tc>
                <w:tcPr>
                  <w:tcW w:w="2091" w:type="dxa"/>
                </w:tcPr>
                <w:p w14:paraId="3285882E" w14:textId="2480F91C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805" w:type="dxa"/>
                </w:tcPr>
                <w:p w14:paraId="47C61C82" w14:textId="43A4CDDF" w:rsidR="00142B3A" w:rsidRDefault="00FE364B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42B3A" w14:paraId="4A8BC75E" w14:textId="77777777" w:rsidTr="00310115">
              <w:tc>
                <w:tcPr>
                  <w:tcW w:w="2091" w:type="dxa"/>
                </w:tcPr>
                <w:p w14:paraId="46367D3B" w14:textId="7D3F0FDE" w:rsidR="00142B3A" w:rsidRPr="000E59D3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805" w:type="dxa"/>
                </w:tcPr>
                <w:p w14:paraId="336F292F" w14:textId="4368518C" w:rsidR="00142B3A" w:rsidRDefault="007B648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回复</w:t>
                  </w:r>
                  <w:r>
                    <w:rPr>
                      <w:rFonts w:ascii="微软雅黑" w:eastAsia="微软雅黑" w:hAnsi="微软雅黑"/>
                    </w:rPr>
                    <w:t>内容</w:t>
                  </w:r>
                </w:p>
              </w:tc>
            </w:tr>
            <w:tr w:rsidR="00142B3A" w14:paraId="74625659" w14:textId="77777777" w:rsidTr="00310115">
              <w:tc>
                <w:tcPr>
                  <w:tcW w:w="2091" w:type="dxa"/>
                </w:tcPr>
                <w:p w14:paraId="6F6C2C13" w14:textId="154FBAED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lastRenderedPageBreak/>
                    <w:t>createTime</w:t>
                  </w:r>
                </w:p>
              </w:tc>
              <w:tc>
                <w:tcPr>
                  <w:tcW w:w="1805" w:type="dxa"/>
                </w:tcPr>
                <w:p w14:paraId="23E3C752" w14:textId="2FBFDCDD" w:rsidR="00142B3A" w:rsidRDefault="00236EF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  <w:tr w:rsidR="00142B3A" w14:paraId="10AA6ADE" w14:textId="77777777" w:rsidTr="00310115">
              <w:tc>
                <w:tcPr>
                  <w:tcW w:w="2091" w:type="dxa"/>
                </w:tcPr>
                <w:p w14:paraId="7B97920F" w14:textId="39A127EA" w:rsidR="00142B3A" w:rsidRPr="00864776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creatorName</w:t>
                  </w:r>
                </w:p>
              </w:tc>
              <w:tc>
                <w:tcPr>
                  <w:tcW w:w="1805" w:type="dxa"/>
                </w:tcPr>
                <w:p w14:paraId="00CB41DD" w14:textId="5A38A82D" w:rsidR="00142B3A" w:rsidRDefault="007529F2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</w:t>
                  </w:r>
                </w:p>
              </w:tc>
            </w:tr>
            <w:tr w:rsidR="00142B3A" w14:paraId="14FBAF21" w14:textId="77777777" w:rsidTr="00310115">
              <w:tc>
                <w:tcPr>
                  <w:tcW w:w="2091" w:type="dxa"/>
                </w:tcPr>
                <w:p w14:paraId="74D2873C" w14:textId="6D407519" w:rsidR="00142B3A" w:rsidRPr="00925296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creatorAvatarUrl</w:t>
                  </w:r>
                </w:p>
              </w:tc>
              <w:tc>
                <w:tcPr>
                  <w:tcW w:w="1805" w:type="dxa"/>
                </w:tcPr>
                <w:p w14:paraId="4B9B042A" w14:textId="6855A06A" w:rsidR="00142B3A" w:rsidRDefault="00EE101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 w:rsidR="00546003">
                    <w:rPr>
                      <w:rFonts w:ascii="微软雅黑" w:eastAsia="微软雅黑" w:hAnsi="微软雅黑"/>
                    </w:rPr>
                    <w:t>人</w:t>
                  </w:r>
                  <w:r w:rsidR="00546003">
                    <w:rPr>
                      <w:rFonts w:ascii="微软雅黑" w:eastAsia="微软雅黑" w:hAnsi="微软雅黑" w:hint="eastAsia"/>
                    </w:rPr>
                    <w:t>头像</w:t>
                  </w:r>
                </w:p>
              </w:tc>
            </w:tr>
          </w:tbl>
          <w:p w14:paraId="5387CC1C" w14:textId="77777777" w:rsidR="00142B3A" w:rsidRPr="000E59D3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BAE3C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42B3A" w14:paraId="33DDC486" w14:textId="77777777" w:rsidTr="00322411">
        <w:tc>
          <w:tcPr>
            <w:tcW w:w="1526" w:type="dxa"/>
          </w:tcPr>
          <w:p w14:paraId="5C9CDCB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message</w:t>
            </w:r>
          </w:p>
        </w:tc>
        <w:tc>
          <w:tcPr>
            <w:tcW w:w="4122" w:type="dxa"/>
          </w:tcPr>
          <w:p w14:paraId="08CBF269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31F53C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</w:tr>
      <w:tr w:rsidR="00142B3A" w14:paraId="511C4E80" w14:textId="77777777" w:rsidTr="00322411">
        <w:tc>
          <w:tcPr>
            <w:tcW w:w="1526" w:type="dxa"/>
          </w:tcPr>
          <w:p w14:paraId="5DC90A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49AC3E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059D3BA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5FC6CBA" w14:textId="77777777" w:rsidR="00142B3A" w:rsidRPr="004D23DF" w:rsidRDefault="00142B3A" w:rsidP="00142B3A">
      <w:pPr>
        <w:shd w:val="clear" w:color="auto" w:fill="B3B3B3"/>
        <w:rPr>
          <w:rFonts w:ascii="微软雅黑" w:eastAsia="微软雅黑" w:hAnsi="微软雅黑"/>
        </w:rPr>
      </w:pPr>
    </w:p>
    <w:p w14:paraId="7FE3E871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0786643E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>{</w:t>
      </w:r>
    </w:p>
    <w:p w14:paraId="49C0555F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"result": {</w:t>
      </w:r>
    </w:p>
    <w:p w14:paraId="7297F5D9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"offset": 1,</w:t>
      </w:r>
    </w:p>
    <w:p w14:paraId="4ABF8BF4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"limit": 2,</w:t>
      </w:r>
    </w:p>
    <w:p w14:paraId="3168EEE0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"total": 1,</w:t>
      </w:r>
    </w:p>
    <w:p w14:paraId="21A0DC0C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"list": [</w:t>
      </w:r>
    </w:p>
    <w:p w14:paraId="33267594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{</w:t>
      </w:r>
    </w:p>
    <w:p w14:paraId="6579719A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"postId": 3,</w:t>
      </w:r>
    </w:p>
    <w:p w14:paraId="7F07FBAE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"threadId": 1,</w:t>
      </w:r>
    </w:p>
    <w:p w14:paraId="704F4123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"content": "1111",</w:t>
      </w:r>
    </w:p>
    <w:p w14:paraId="2B82D088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"createTime": 1432102449000,</w:t>
      </w:r>
    </w:p>
    <w:p w14:paraId="5486ABC6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"creatorName": null,</w:t>
      </w:r>
    </w:p>
    <w:p w14:paraId="4D78B7E0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"creatorAvatarUrl": null</w:t>
      </w:r>
    </w:p>
    <w:p w14:paraId="2B32EA43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}</w:t>
      </w:r>
    </w:p>
    <w:p w14:paraId="5B51D6AB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]</w:t>
      </w:r>
    </w:p>
    <w:p w14:paraId="6DA53F27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},</w:t>
      </w:r>
    </w:p>
    <w:p w14:paraId="77749D9F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 w:hint="eastAsia"/>
        </w:rPr>
        <w:t xml:space="preserve">    "message": "处理成功",</w:t>
      </w:r>
    </w:p>
    <w:p w14:paraId="4FCFD0AD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"status": 0</w:t>
      </w:r>
    </w:p>
    <w:p w14:paraId="50429740" w14:textId="728556AF" w:rsidR="00142B3A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>}</w:t>
      </w:r>
    </w:p>
    <w:p w14:paraId="25B146D9" w14:textId="77777777" w:rsidR="00142B3A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1CF7A915" w14:textId="77777777" w:rsidR="00142B3A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641E5196" w14:textId="77777777" w:rsidR="00142B3A" w:rsidRPr="00990C64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48508328" w14:textId="77777777" w:rsidR="00BF6E61" w:rsidRPr="00990C64" w:rsidRDefault="00BF6E61" w:rsidP="001C6D96">
      <w:pPr>
        <w:rPr>
          <w:rFonts w:ascii="微软雅黑" w:eastAsia="微软雅黑" w:hAnsi="微软雅黑"/>
        </w:rPr>
      </w:pPr>
    </w:p>
    <w:p w14:paraId="41861A18" w14:textId="302D15B6" w:rsidR="008339BB" w:rsidRPr="00990C64" w:rsidRDefault="00553544" w:rsidP="00990C64">
      <w:pPr>
        <w:pStyle w:val="2"/>
      </w:pPr>
      <w:r>
        <w:rPr>
          <w:rFonts w:hint="eastAsia"/>
        </w:rPr>
        <w:lastRenderedPageBreak/>
        <w:t>车友会</w:t>
      </w:r>
      <w:r w:rsidR="00A25A8E" w:rsidRPr="00990C64">
        <w:rPr>
          <w:rFonts w:hint="eastAsia"/>
        </w:rPr>
        <w:t>回复跟帖</w:t>
      </w:r>
    </w:p>
    <w:p w14:paraId="50A3EADA" w14:textId="2A9A9CA6" w:rsidR="008339BB" w:rsidRPr="00990C64" w:rsidRDefault="008339BB" w:rsidP="008339BB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031092" w:rsidRPr="00990C64">
        <w:rPr>
          <w:rFonts w:ascii="微软雅黑" w:eastAsia="微软雅黑" w:hAnsi="微软雅黑" w:hint="eastAsia"/>
        </w:rPr>
        <w:t>用户发表跟帖</w:t>
      </w:r>
      <w:r w:rsidR="005371AB" w:rsidRPr="00990C64">
        <w:rPr>
          <w:rFonts w:ascii="微软雅黑" w:eastAsia="微软雅黑" w:hAnsi="微软雅黑" w:hint="eastAsia"/>
        </w:rPr>
        <w:t>，里面可以穿插图片信息，如果有图片插入，注意将图片url用[]，比如：这是我在那里拍摄的。[http</w:t>
      </w:r>
      <w:r w:rsidR="005371AB" w:rsidRPr="00990C64">
        <w:rPr>
          <w:rFonts w:ascii="微软雅黑" w:eastAsia="微软雅黑" w:hAnsi="微软雅黑"/>
        </w:rPr>
        <w:t>://www.xunluji.com/cc.png</w:t>
      </w:r>
      <w:r w:rsidR="005371AB" w:rsidRPr="00990C64">
        <w:rPr>
          <w:rFonts w:ascii="微软雅黑" w:eastAsia="微软雅黑" w:hAnsi="微软雅黑" w:hint="eastAsia"/>
        </w:rPr>
        <w:t>]</w:t>
      </w:r>
    </w:p>
    <w:p w14:paraId="3B7588C2" w14:textId="211AE5D2" w:rsidR="008339BB" w:rsidRPr="00990C64" w:rsidRDefault="008339BB" w:rsidP="008339BB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932D58" w:rsidRPr="00990C64">
        <w:rPr>
          <w:rFonts w:ascii="微软雅黑" w:eastAsia="微软雅黑" w:hAnsi="微软雅黑"/>
        </w:rPr>
        <w:t>/</w:t>
      </w:r>
      <w:r w:rsidR="00F21A5B" w:rsidRPr="00990C64">
        <w:rPr>
          <w:rFonts w:ascii="微软雅黑" w:eastAsia="微软雅黑" w:hAnsi="微软雅黑"/>
        </w:rPr>
        <w:t>thread/post</w:t>
      </w:r>
      <w:r w:rsidR="00932D58" w:rsidRPr="00990C64">
        <w:rPr>
          <w:rFonts w:ascii="微软雅黑" w:eastAsia="微软雅黑" w:hAnsi="微软雅黑"/>
        </w:rPr>
        <w:t>/</w:t>
      </w:r>
      <w:r w:rsidR="00187153" w:rsidRPr="00990C64">
        <w:rPr>
          <w:rFonts w:ascii="微软雅黑" w:eastAsia="微软雅黑" w:hAnsi="微软雅黑"/>
        </w:rPr>
        <w:t>new</w:t>
      </w:r>
    </w:p>
    <w:p w14:paraId="028749D9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0000D4" w14:paraId="725D797D" w14:textId="77777777" w:rsidTr="00B84031">
        <w:tc>
          <w:tcPr>
            <w:tcW w:w="2218" w:type="dxa"/>
          </w:tcPr>
          <w:p w14:paraId="1B28C6D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066060F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3A742205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1449E83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000D4" w14:paraId="23E57C06" w14:textId="77777777" w:rsidTr="00B84031">
        <w:tc>
          <w:tcPr>
            <w:tcW w:w="2218" w:type="dxa"/>
          </w:tcPr>
          <w:p w14:paraId="070A9A83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3CD64EDC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049C1B67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3D3EAD9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0000D4" w14:paraId="266A2917" w14:textId="77777777" w:rsidTr="00B84031">
        <w:tc>
          <w:tcPr>
            <w:tcW w:w="2218" w:type="dxa"/>
          </w:tcPr>
          <w:p w14:paraId="35D3A8F4" w14:textId="5BF9F2BF" w:rsidR="000000D4" w:rsidRPr="009D6222" w:rsidRDefault="00B84031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403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threadId</w:t>
            </w:r>
          </w:p>
        </w:tc>
        <w:tc>
          <w:tcPr>
            <w:tcW w:w="2107" w:type="dxa"/>
          </w:tcPr>
          <w:p w14:paraId="14056A0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EC0D8F8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375080CE" w14:textId="7272495D" w:rsidR="000000D4" w:rsidRDefault="00250D7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0000D4" w14:paraId="0ED11CA1" w14:textId="77777777" w:rsidTr="00B84031">
        <w:tc>
          <w:tcPr>
            <w:tcW w:w="2218" w:type="dxa"/>
          </w:tcPr>
          <w:p w14:paraId="51B7316B" w14:textId="5D8AF608" w:rsidR="000000D4" w:rsidRDefault="00B84031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403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07" w:type="dxa"/>
          </w:tcPr>
          <w:p w14:paraId="7BEFBC7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371D54CE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B4B322F" w14:textId="17D50923" w:rsidR="000000D4" w:rsidRDefault="006A498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回复</w:t>
            </w:r>
            <w:r>
              <w:rPr>
                <w:rFonts w:ascii="微软雅黑" w:eastAsia="微软雅黑" w:hAnsi="微软雅黑"/>
              </w:rPr>
              <w:t>内容</w:t>
            </w:r>
          </w:p>
        </w:tc>
      </w:tr>
    </w:tbl>
    <w:p w14:paraId="3E8F7F2D" w14:textId="77777777" w:rsidR="000000D4" w:rsidRDefault="000000D4" w:rsidP="000000D4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20EB9FD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0000D4" w14:paraId="567F604B" w14:textId="77777777" w:rsidTr="00322411">
        <w:tc>
          <w:tcPr>
            <w:tcW w:w="5648" w:type="dxa"/>
            <w:gridSpan w:val="2"/>
          </w:tcPr>
          <w:p w14:paraId="2A01F42E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8015750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0000D4" w14:paraId="47F44951" w14:textId="77777777" w:rsidTr="00322411">
        <w:tc>
          <w:tcPr>
            <w:tcW w:w="1526" w:type="dxa"/>
          </w:tcPr>
          <w:p w14:paraId="6F9DFAFB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1AB251F1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5FE4D9D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</w:p>
        </w:tc>
      </w:tr>
      <w:tr w:rsidR="000000D4" w14:paraId="2220F908" w14:textId="77777777" w:rsidTr="00322411">
        <w:tc>
          <w:tcPr>
            <w:tcW w:w="1526" w:type="dxa"/>
          </w:tcPr>
          <w:p w14:paraId="01AD74A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766013E9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5EE8C02A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5FE5F5A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</w:p>
    <w:p w14:paraId="6A9CE96B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20B39307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</w:p>
    <w:p w14:paraId="241C2F43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684DEE43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10BA60C7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591F5D00" w14:textId="77777777" w:rsidR="000000D4" w:rsidRPr="00F0407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270C52F8" w14:textId="1AC1E809" w:rsidR="008339BB" w:rsidRDefault="008339BB" w:rsidP="008339BB">
      <w:pPr>
        <w:shd w:val="clear" w:color="auto" w:fill="B3B3B3"/>
        <w:rPr>
          <w:rFonts w:ascii="微软雅黑" w:eastAsia="微软雅黑" w:hAnsi="微软雅黑"/>
        </w:rPr>
      </w:pPr>
    </w:p>
    <w:p w14:paraId="1BEF6652" w14:textId="77777777" w:rsidR="006901A8" w:rsidRDefault="006901A8" w:rsidP="008339BB">
      <w:pPr>
        <w:shd w:val="clear" w:color="auto" w:fill="B3B3B3"/>
        <w:rPr>
          <w:rFonts w:ascii="微软雅黑" w:eastAsia="微软雅黑" w:hAnsi="微软雅黑"/>
        </w:rPr>
      </w:pPr>
    </w:p>
    <w:p w14:paraId="54A3D895" w14:textId="2B1969CF" w:rsidR="004B03E4" w:rsidRPr="00990C64" w:rsidRDefault="004B03E4" w:rsidP="00990C64">
      <w:pPr>
        <w:pStyle w:val="1"/>
      </w:pPr>
      <w:r w:rsidRPr="00990C64">
        <w:rPr>
          <w:rFonts w:hint="eastAsia"/>
        </w:rPr>
        <w:lastRenderedPageBreak/>
        <w:t>个人信息模块接口列表</w:t>
      </w:r>
    </w:p>
    <w:p w14:paraId="4C11334F" w14:textId="5CA0CC59" w:rsidR="00911A49" w:rsidRPr="00990C64" w:rsidRDefault="00911A49" w:rsidP="00990C64">
      <w:pPr>
        <w:pStyle w:val="2"/>
      </w:pPr>
      <w:r w:rsidRPr="00990C64">
        <w:rPr>
          <w:rFonts w:hint="eastAsia"/>
        </w:rPr>
        <w:t>个人信息补充</w:t>
      </w:r>
    </w:p>
    <w:p w14:paraId="4AEA482C" w14:textId="494CA55F" w:rsidR="00911A49" w:rsidRPr="00990C64" w:rsidRDefault="00911A49" w:rsidP="00911A4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7D7F43" w:rsidRPr="00990C64">
        <w:rPr>
          <w:rFonts w:ascii="微软雅黑" w:eastAsia="微软雅黑" w:hAnsi="微软雅黑" w:hint="eastAsia"/>
        </w:rPr>
        <w:t>个人信息补充完善</w:t>
      </w:r>
      <w:r w:rsidR="007D7F43" w:rsidRPr="00990C64">
        <w:rPr>
          <w:rFonts w:ascii="微软雅黑" w:eastAsia="微软雅黑" w:hAnsi="微软雅黑"/>
        </w:rPr>
        <w:t xml:space="preserve"> </w:t>
      </w:r>
    </w:p>
    <w:p w14:paraId="55C0DDF4" w14:textId="15503DDC" w:rsidR="00911A49" w:rsidRDefault="00911A49" w:rsidP="00911A4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/user/info/</w:t>
      </w:r>
      <w:r w:rsidR="004E758F" w:rsidRPr="00990C64">
        <w:rPr>
          <w:rFonts w:ascii="微软雅黑" w:eastAsia="微软雅黑" w:hAnsi="微软雅黑"/>
        </w:rPr>
        <w:t>complete</w:t>
      </w:r>
    </w:p>
    <w:p w14:paraId="1EA2D93A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567A30" w14:paraId="5211E799" w14:textId="77777777" w:rsidTr="00322411">
        <w:tc>
          <w:tcPr>
            <w:tcW w:w="2218" w:type="dxa"/>
          </w:tcPr>
          <w:p w14:paraId="687440F6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4EED14BA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78410AF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724EBF6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67A30" w14:paraId="2C14BB61" w14:textId="77777777" w:rsidTr="00322411">
        <w:tc>
          <w:tcPr>
            <w:tcW w:w="2218" w:type="dxa"/>
          </w:tcPr>
          <w:p w14:paraId="13EECB4D" w14:textId="7B57F2AB" w:rsidR="00567A30" w:rsidRDefault="008D2223" w:rsidP="00322411">
            <w:pPr>
              <w:rPr>
                <w:rFonts w:ascii="微软雅黑" w:eastAsia="微软雅黑" w:hAnsi="微软雅黑"/>
              </w:rPr>
            </w:pPr>
            <w:r w:rsidRPr="008D222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07" w:type="dxa"/>
          </w:tcPr>
          <w:p w14:paraId="4AF9FFF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73DDB35E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1B371B08" w14:textId="01D5CD9E" w:rsidR="00567A30" w:rsidRDefault="00531CC5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名称</w:t>
            </w:r>
          </w:p>
        </w:tc>
      </w:tr>
      <w:tr w:rsidR="00567A30" w14:paraId="2C4CC153" w14:textId="77777777" w:rsidTr="00322411">
        <w:tc>
          <w:tcPr>
            <w:tcW w:w="2218" w:type="dxa"/>
          </w:tcPr>
          <w:p w14:paraId="326537EE" w14:textId="07AE3151" w:rsidR="00567A30" w:rsidRPr="009D6222" w:rsidRDefault="00C70F07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C70F0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</w:t>
            </w:r>
          </w:p>
        </w:tc>
        <w:tc>
          <w:tcPr>
            <w:tcW w:w="2107" w:type="dxa"/>
          </w:tcPr>
          <w:p w14:paraId="701F6812" w14:textId="3E303CC6" w:rsidR="00567A30" w:rsidRDefault="00FD7B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7FE866BB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11BA1F3A" w14:textId="7E07B769" w:rsidR="00567A30" w:rsidRDefault="00562D6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</w:tr>
      <w:tr w:rsidR="00567A30" w14:paraId="61EFC96E" w14:textId="77777777" w:rsidTr="00322411">
        <w:tc>
          <w:tcPr>
            <w:tcW w:w="2218" w:type="dxa"/>
          </w:tcPr>
          <w:p w14:paraId="17A14B0C" w14:textId="0B52A02D" w:rsidR="00567A30" w:rsidRDefault="005E38ED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E38E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phone</w:t>
            </w:r>
          </w:p>
        </w:tc>
        <w:tc>
          <w:tcPr>
            <w:tcW w:w="2107" w:type="dxa"/>
          </w:tcPr>
          <w:p w14:paraId="21C8C030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D81A716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61F3D2ED" w14:textId="247F2739" w:rsidR="00567A30" w:rsidRDefault="00F3304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</w:t>
            </w:r>
            <w:r>
              <w:rPr>
                <w:rFonts w:ascii="微软雅黑" w:eastAsia="微软雅黑" w:hAnsi="微软雅黑"/>
              </w:rPr>
              <w:t>号码</w:t>
            </w:r>
          </w:p>
        </w:tc>
      </w:tr>
      <w:tr w:rsidR="005E38ED" w14:paraId="3C7D39A2" w14:textId="77777777" w:rsidTr="00322411">
        <w:tc>
          <w:tcPr>
            <w:tcW w:w="2218" w:type="dxa"/>
          </w:tcPr>
          <w:p w14:paraId="6B8F1C51" w14:textId="58266646" w:rsidR="005E38ED" w:rsidRPr="005E38ED" w:rsidRDefault="00495A9A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95A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avatarUrl</w:t>
            </w:r>
          </w:p>
        </w:tc>
        <w:tc>
          <w:tcPr>
            <w:tcW w:w="2107" w:type="dxa"/>
          </w:tcPr>
          <w:p w14:paraId="6C3E3507" w14:textId="78692431" w:rsidR="005E38ED" w:rsidRDefault="001D097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9853313" w14:textId="265D8EF6" w:rsidR="005E38ED" w:rsidRDefault="0000005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605182C" w14:textId="2815B857" w:rsidR="005E38ED" w:rsidRDefault="00DA39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头像</w:t>
            </w:r>
          </w:p>
        </w:tc>
      </w:tr>
      <w:tr w:rsidR="00920973" w14:paraId="445EFD4A" w14:textId="77777777" w:rsidTr="00322411">
        <w:tc>
          <w:tcPr>
            <w:tcW w:w="2218" w:type="dxa"/>
          </w:tcPr>
          <w:p w14:paraId="7575B5B4" w14:textId="4E6D0EE9" w:rsidR="00920973" w:rsidRPr="00495A9A" w:rsidRDefault="006F5732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6F573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vehicleModel</w:t>
            </w:r>
          </w:p>
        </w:tc>
        <w:tc>
          <w:tcPr>
            <w:tcW w:w="2107" w:type="dxa"/>
          </w:tcPr>
          <w:p w14:paraId="3FC8C3CF" w14:textId="156F41BC" w:rsidR="00920973" w:rsidRDefault="006B43A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2095" w:type="dxa"/>
          </w:tcPr>
          <w:p w14:paraId="140CBB23" w14:textId="034CA780" w:rsidR="00920973" w:rsidRDefault="00393C4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96" w:type="dxa"/>
          </w:tcPr>
          <w:p w14:paraId="4773E683" w14:textId="1FB53B07" w:rsidR="00920973" w:rsidRDefault="007A24D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车型</w:t>
            </w:r>
          </w:p>
        </w:tc>
      </w:tr>
      <w:tr w:rsidR="000025D7" w14:paraId="3002EFB1" w14:textId="77777777" w:rsidTr="00322411">
        <w:tc>
          <w:tcPr>
            <w:tcW w:w="2218" w:type="dxa"/>
          </w:tcPr>
          <w:p w14:paraId="0D0648DE" w14:textId="659299A3" w:rsidR="000025D7" w:rsidRPr="006F5732" w:rsidRDefault="001152E7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152E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drivingYear</w:t>
            </w:r>
          </w:p>
        </w:tc>
        <w:tc>
          <w:tcPr>
            <w:tcW w:w="2107" w:type="dxa"/>
          </w:tcPr>
          <w:p w14:paraId="45262751" w14:textId="0B10CC03" w:rsidR="000025D7" w:rsidRDefault="009E5130" w:rsidP="00322411">
            <w:pPr>
              <w:rPr>
                <w:rFonts w:ascii="微软雅黑" w:eastAsia="微软雅黑" w:hAnsi="微软雅黑"/>
              </w:rPr>
            </w:pPr>
            <w:r w:rsidRPr="009E5130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63BF30E1" w14:textId="24D4A583" w:rsidR="000025D7" w:rsidRDefault="0049582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96" w:type="dxa"/>
          </w:tcPr>
          <w:p w14:paraId="38C31B81" w14:textId="24446DBC" w:rsidR="000025D7" w:rsidRDefault="00907B0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</w:t>
            </w:r>
            <w:r>
              <w:rPr>
                <w:rFonts w:ascii="微软雅黑" w:eastAsia="微软雅黑" w:hAnsi="微软雅黑"/>
              </w:rPr>
              <w:t>龄</w:t>
            </w:r>
          </w:p>
        </w:tc>
      </w:tr>
      <w:tr w:rsidR="001152E7" w14:paraId="24BC45C7" w14:textId="77777777" w:rsidTr="00322411">
        <w:tc>
          <w:tcPr>
            <w:tcW w:w="2218" w:type="dxa"/>
          </w:tcPr>
          <w:p w14:paraId="5BE43F35" w14:textId="1F5B1E9C" w:rsidR="001152E7" w:rsidRPr="001152E7" w:rsidRDefault="001C148F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C148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oauthType</w:t>
            </w:r>
          </w:p>
        </w:tc>
        <w:tc>
          <w:tcPr>
            <w:tcW w:w="2107" w:type="dxa"/>
          </w:tcPr>
          <w:p w14:paraId="5E59C133" w14:textId="34917B7E" w:rsidR="001152E7" w:rsidRDefault="004E056F" w:rsidP="00322411">
            <w:pPr>
              <w:rPr>
                <w:rFonts w:ascii="微软雅黑" w:eastAsia="微软雅黑" w:hAnsi="微软雅黑"/>
              </w:rPr>
            </w:pPr>
            <w:r w:rsidRPr="004E056F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34559F6A" w14:textId="2644F11F" w:rsidR="001152E7" w:rsidRDefault="0000005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0B01E07" w14:textId="77777777" w:rsidR="001152E7" w:rsidRDefault="0099014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授权渠道</w:t>
            </w:r>
          </w:p>
          <w:p w14:paraId="53D16FD6" w14:textId="510A77B7" w:rsidR="00031155" w:rsidRPr="00031155" w:rsidRDefault="00031155" w:rsidP="00322411">
            <w:pPr>
              <w:rPr>
                <w:rFonts w:ascii="微软雅黑" w:eastAsia="微软雅黑" w:hAnsi="微软雅黑"/>
              </w:rPr>
            </w:pPr>
            <w:r w:rsidRPr="00031155">
              <w:rPr>
                <w:rFonts w:ascii="微软雅黑" w:eastAsia="微软雅黑" w:hAnsi="微软雅黑" w:hint="eastAsia"/>
              </w:rPr>
              <w:t>1为QQ，2为微信，4为新浪微博。</w:t>
            </w:r>
          </w:p>
        </w:tc>
      </w:tr>
      <w:tr w:rsidR="00F06C9B" w14:paraId="5E7E90FD" w14:textId="77777777" w:rsidTr="00322411">
        <w:tc>
          <w:tcPr>
            <w:tcW w:w="2218" w:type="dxa"/>
          </w:tcPr>
          <w:p w14:paraId="5D27C1E3" w14:textId="3F7AD4B9" w:rsidR="00F06C9B" w:rsidRPr="001C148F" w:rsidRDefault="00F06C9B" w:rsidP="00F06C9B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2107" w:type="dxa"/>
          </w:tcPr>
          <w:p w14:paraId="594605F1" w14:textId="663FA249" w:rsidR="00F06C9B" w:rsidRPr="004E056F" w:rsidRDefault="00F06C9B" w:rsidP="00F06C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6E5EDEA4" w14:textId="670CA237" w:rsidR="00F06C9B" w:rsidRDefault="00F06C9B" w:rsidP="00F06C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48902F97" w14:textId="77777777" w:rsidR="00F06C9B" w:rsidRDefault="00F06C9B" w:rsidP="00F06C9B">
            <w:pPr>
              <w:rPr>
                <w:rFonts w:ascii="微软雅黑" w:eastAsia="微软雅黑" w:hAnsi="微软雅黑"/>
              </w:rPr>
            </w:pPr>
          </w:p>
        </w:tc>
      </w:tr>
    </w:tbl>
    <w:p w14:paraId="470F5A0D" w14:textId="77777777" w:rsidR="00567A30" w:rsidRDefault="00567A30" w:rsidP="00567A30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FE7D70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567A30" w14:paraId="073D8160" w14:textId="77777777" w:rsidTr="00322411">
        <w:tc>
          <w:tcPr>
            <w:tcW w:w="5648" w:type="dxa"/>
            <w:gridSpan w:val="2"/>
          </w:tcPr>
          <w:p w14:paraId="681F0DEC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A660794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67A30" w14:paraId="03F3DD60" w14:textId="77777777" w:rsidTr="00322411">
        <w:tc>
          <w:tcPr>
            <w:tcW w:w="1526" w:type="dxa"/>
          </w:tcPr>
          <w:p w14:paraId="5D98F3B9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FCAF4B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81B21FE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</w:p>
        </w:tc>
      </w:tr>
      <w:tr w:rsidR="00567A30" w14:paraId="48E34A68" w14:textId="77777777" w:rsidTr="00322411">
        <w:tc>
          <w:tcPr>
            <w:tcW w:w="1526" w:type="dxa"/>
          </w:tcPr>
          <w:p w14:paraId="3D806605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1D6A5DC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2A5ACCF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52AA5404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</w:p>
    <w:p w14:paraId="6B660E4B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453F4237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</w:p>
    <w:p w14:paraId="26DC1245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63B5B62F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4D1B101A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224585EC" w14:textId="77777777" w:rsidR="00567A30" w:rsidRPr="00F0407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lastRenderedPageBreak/>
        <w:t>}</w:t>
      </w:r>
    </w:p>
    <w:p w14:paraId="66FA5195" w14:textId="77777777" w:rsidR="00911A49" w:rsidRPr="00990C64" w:rsidRDefault="00911A49" w:rsidP="00911A49">
      <w:pPr>
        <w:rPr>
          <w:rFonts w:ascii="微软雅黑" w:eastAsia="微软雅黑" w:hAnsi="微软雅黑"/>
        </w:rPr>
      </w:pPr>
    </w:p>
    <w:p w14:paraId="2C18BCD6" w14:textId="77777777" w:rsidR="00911A49" w:rsidRPr="00990C64" w:rsidRDefault="00911A49" w:rsidP="00911A49">
      <w:pPr>
        <w:rPr>
          <w:rFonts w:ascii="微软雅黑" w:eastAsia="微软雅黑" w:hAnsi="微软雅黑"/>
        </w:rPr>
      </w:pPr>
    </w:p>
    <w:p w14:paraId="2CB8AE36" w14:textId="1BFCCA32" w:rsidR="00903BA5" w:rsidRPr="00990C64" w:rsidRDefault="00FD4C7E" w:rsidP="00990C64">
      <w:pPr>
        <w:pStyle w:val="2"/>
      </w:pPr>
      <w:r w:rsidRPr="00990C64">
        <w:rPr>
          <w:rFonts w:hint="eastAsia"/>
        </w:rPr>
        <w:t>个人信息</w:t>
      </w:r>
      <w:r w:rsidR="00B53154" w:rsidRPr="00990C64">
        <w:rPr>
          <w:rFonts w:hint="eastAsia"/>
        </w:rPr>
        <w:t>获取</w:t>
      </w:r>
    </w:p>
    <w:p w14:paraId="44001E8A" w14:textId="0DD91310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3A1C8B" w:rsidRPr="00990C64">
        <w:rPr>
          <w:rFonts w:ascii="微软雅黑" w:eastAsia="微软雅黑" w:hAnsi="微软雅黑" w:hint="eastAsia"/>
        </w:rPr>
        <w:t>获取用户的基本信息</w:t>
      </w:r>
    </w:p>
    <w:p w14:paraId="53A07491" w14:textId="72977858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3A1C8B" w:rsidRPr="00990C64">
        <w:rPr>
          <w:rFonts w:ascii="微软雅黑" w:eastAsia="微软雅黑" w:hAnsi="微软雅黑"/>
        </w:rPr>
        <w:t>/user/</w:t>
      </w:r>
      <w:r w:rsidR="00E70D53" w:rsidRPr="00990C64">
        <w:rPr>
          <w:rFonts w:ascii="微软雅黑" w:eastAsia="微软雅黑" w:hAnsi="微软雅黑"/>
        </w:rPr>
        <w:t>info</w:t>
      </w:r>
      <w:r w:rsidR="003A1C8B" w:rsidRPr="00990C64">
        <w:rPr>
          <w:rFonts w:ascii="微软雅黑" w:eastAsia="微软雅黑" w:hAnsi="微软雅黑"/>
        </w:rPr>
        <w:t>/show</w:t>
      </w:r>
    </w:p>
    <w:p w14:paraId="4DA4AFBF" w14:textId="77777777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2891D148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B01973" w14:paraId="3640EE35" w14:textId="77777777" w:rsidTr="00322411">
        <w:tc>
          <w:tcPr>
            <w:tcW w:w="2218" w:type="dxa"/>
          </w:tcPr>
          <w:p w14:paraId="7D167F9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632A764F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6F09B19A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61EF5947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01973" w14:paraId="7F708470" w14:textId="77777777" w:rsidTr="00322411">
        <w:tc>
          <w:tcPr>
            <w:tcW w:w="2218" w:type="dxa"/>
          </w:tcPr>
          <w:p w14:paraId="73FF32EE" w14:textId="2088F67C" w:rsidR="00B01973" w:rsidRDefault="00C3595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2051BFD6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7B393374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5C77EA9E" w14:textId="055A4D08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A47218">
              <w:rPr>
                <w:rFonts w:ascii="微软雅黑" w:eastAsia="微软雅黑" w:hAnsi="微软雅黑"/>
              </w:rPr>
              <w:t>ID</w:t>
            </w:r>
          </w:p>
        </w:tc>
      </w:tr>
    </w:tbl>
    <w:p w14:paraId="50818AF9" w14:textId="77777777" w:rsidR="00B01973" w:rsidRDefault="00B01973" w:rsidP="00B01973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BD469B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B01973" w14:paraId="197749AD" w14:textId="77777777" w:rsidTr="00322411">
        <w:tc>
          <w:tcPr>
            <w:tcW w:w="5648" w:type="dxa"/>
            <w:gridSpan w:val="2"/>
          </w:tcPr>
          <w:p w14:paraId="3C4A5B1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B9620D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B01973" w14:paraId="015B8D7D" w14:textId="77777777" w:rsidTr="00322411">
        <w:tc>
          <w:tcPr>
            <w:tcW w:w="1526" w:type="dxa"/>
          </w:tcPr>
          <w:p w14:paraId="10523CB4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3DEF8A7A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9A02FEE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</w:p>
        </w:tc>
      </w:tr>
      <w:tr w:rsidR="00B01973" w14:paraId="7B85D67B" w14:textId="77777777" w:rsidTr="00021884">
        <w:trPr>
          <w:trHeight w:val="659"/>
        </w:trPr>
        <w:tc>
          <w:tcPr>
            <w:tcW w:w="1526" w:type="dxa"/>
          </w:tcPr>
          <w:p w14:paraId="304FA796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7ADD01A7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B95590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873193" w14:paraId="02FCD877" w14:textId="77777777" w:rsidTr="00322411">
        <w:tc>
          <w:tcPr>
            <w:tcW w:w="1526" w:type="dxa"/>
          </w:tcPr>
          <w:p w14:paraId="3E727282" w14:textId="39090E45" w:rsidR="00873193" w:rsidRPr="000E59D3" w:rsidRDefault="00873193" w:rsidP="00322411">
            <w:pPr>
              <w:rPr>
                <w:rFonts w:ascii="微软雅黑" w:eastAsia="微软雅黑" w:hAnsi="微软雅黑"/>
              </w:rPr>
            </w:pPr>
            <w:r w:rsidRPr="00D9323D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873193" w14:paraId="7F5FB708" w14:textId="77777777" w:rsidTr="00873193">
              <w:tc>
                <w:tcPr>
                  <w:tcW w:w="1945" w:type="dxa"/>
                </w:tcPr>
                <w:p w14:paraId="486A1A30" w14:textId="6D398D9A" w:rsidR="00873193" w:rsidRDefault="00873193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userId</w:t>
                  </w:r>
                </w:p>
              </w:tc>
              <w:tc>
                <w:tcPr>
                  <w:tcW w:w="1946" w:type="dxa"/>
                </w:tcPr>
                <w:p w14:paraId="297B6F0B" w14:textId="32ECBF64" w:rsidR="00873193" w:rsidRDefault="00D0666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873193" w14:paraId="36902E6D" w14:textId="77777777" w:rsidTr="00873193">
              <w:tc>
                <w:tcPr>
                  <w:tcW w:w="1945" w:type="dxa"/>
                </w:tcPr>
                <w:p w14:paraId="15FDBD66" w14:textId="68ED9BA1" w:rsidR="00873193" w:rsidRDefault="008A2FB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42579F89" w14:textId="6EDD4089" w:rsidR="00873193" w:rsidRDefault="00770174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873193" w14:paraId="3038DD36" w14:textId="77777777" w:rsidTr="00873193">
              <w:tc>
                <w:tcPr>
                  <w:tcW w:w="1945" w:type="dxa"/>
                </w:tcPr>
                <w:p w14:paraId="5451D567" w14:textId="30A98800" w:rsidR="00873193" w:rsidRDefault="00F9663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city</w:t>
                  </w:r>
                </w:p>
              </w:tc>
              <w:tc>
                <w:tcPr>
                  <w:tcW w:w="1946" w:type="dxa"/>
                </w:tcPr>
                <w:p w14:paraId="6274A709" w14:textId="214407FE" w:rsidR="00873193" w:rsidRDefault="00A0631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城市</w:t>
                  </w:r>
                </w:p>
              </w:tc>
            </w:tr>
            <w:tr w:rsidR="00873193" w14:paraId="6E4FAFB6" w14:textId="77777777" w:rsidTr="00873193">
              <w:tc>
                <w:tcPr>
                  <w:tcW w:w="1945" w:type="dxa"/>
                </w:tcPr>
                <w:p w14:paraId="108B2B66" w14:textId="58AB960F" w:rsidR="00873193" w:rsidRDefault="007C1BF2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phone</w:t>
                  </w:r>
                </w:p>
              </w:tc>
              <w:tc>
                <w:tcPr>
                  <w:tcW w:w="1946" w:type="dxa"/>
                </w:tcPr>
                <w:p w14:paraId="460CA62C" w14:textId="14610B77" w:rsidR="00873193" w:rsidRDefault="00C475D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手机</w:t>
                  </w:r>
                  <w:r>
                    <w:rPr>
                      <w:rFonts w:ascii="微软雅黑" w:eastAsia="微软雅黑" w:hAnsi="微软雅黑"/>
                    </w:rPr>
                    <w:t>号码</w:t>
                  </w:r>
                </w:p>
              </w:tc>
            </w:tr>
            <w:tr w:rsidR="00873193" w14:paraId="056D5701" w14:textId="77777777" w:rsidTr="00873193">
              <w:tc>
                <w:tcPr>
                  <w:tcW w:w="1945" w:type="dxa"/>
                </w:tcPr>
                <w:p w14:paraId="0214CF22" w14:textId="0F3F9ABC" w:rsidR="00873193" w:rsidRDefault="00951F9C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735B021F" w14:textId="73C0F3D6" w:rsidR="00873193" w:rsidRDefault="000A4D2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头像</w:t>
                  </w:r>
                </w:p>
              </w:tc>
            </w:tr>
            <w:tr w:rsidR="00873193" w14:paraId="5F021056" w14:textId="77777777" w:rsidTr="00873193">
              <w:tc>
                <w:tcPr>
                  <w:tcW w:w="1945" w:type="dxa"/>
                </w:tcPr>
                <w:p w14:paraId="4EAF6F98" w14:textId="66167779" w:rsidR="00873193" w:rsidRDefault="00951F9C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 w:hint="eastAsia"/>
                    </w:rPr>
                    <w:t>vehicleModel</w:t>
                  </w:r>
                </w:p>
              </w:tc>
              <w:tc>
                <w:tcPr>
                  <w:tcW w:w="1946" w:type="dxa"/>
                </w:tcPr>
                <w:p w14:paraId="3B58F6D5" w14:textId="661A95A7" w:rsidR="00873193" w:rsidRDefault="00D85B0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881587" w14:paraId="20BC91F9" w14:textId="77777777" w:rsidTr="00873193">
              <w:tc>
                <w:tcPr>
                  <w:tcW w:w="1945" w:type="dxa"/>
                </w:tcPr>
                <w:p w14:paraId="1EF69A2E" w14:textId="4BACF005" w:rsidR="00881587" w:rsidRPr="00D9323D" w:rsidRDefault="0041607F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drivingYear</w:t>
                  </w:r>
                </w:p>
              </w:tc>
              <w:tc>
                <w:tcPr>
                  <w:tcW w:w="1946" w:type="dxa"/>
                </w:tcPr>
                <w:p w14:paraId="75859546" w14:textId="7B8606A8" w:rsidR="00881587" w:rsidRDefault="005E650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</w:t>
                  </w:r>
                  <w:r>
                    <w:rPr>
                      <w:rFonts w:ascii="微软雅黑" w:eastAsia="微软雅黑" w:hAnsi="微软雅黑"/>
                    </w:rPr>
                    <w:t>龄</w:t>
                  </w:r>
                </w:p>
              </w:tc>
            </w:tr>
            <w:tr w:rsidR="0041607F" w14:paraId="2693C012" w14:textId="77777777" w:rsidTr="00873193">
              <w:tc>
                <w:tcPr>
                  <w:tcW w:w="1945" w:type="dxa"/>
                </w:tcPr>
                <w:p w14:paraId="227AE6AE" w14:textId="6AA8A5C3" w:rsidR="0041607F" w:rsidRPr="00D9323D" w:rsidRDefault="002B44A6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status</w:t>
                  </w:r>
                </w:p>
              </w:tc>
              <w:tc>
                <w:tcPr>
                  <w:tcW w:w="1946" w:type="dxa"/>
                </w:tcPr>
                <w:p w14:paraId="5FF073B5" w14:textId="335FD02A" w:rsidR="0041607F" w:rsidRDefault="000962F6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</w:tr>
            <w:tr w:rsidR="002B44A6" w14:paraId="19E8E1E4" w14:textId="77777777" w:rsidTr="00873193">
              <w:tc>
                <w:tcPr>
                  <w:tcW w:w="1945" w:type="dxa"/>
                </w:tcPr>
                <w:p w14:paraId="6BACE536" w14:textId="77B4C8FD" w:rsidR="002B44A6" w:rsidRPr="00D9323D" w:rsidRDefault="00AC5BA3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oauthType</w:t>
                  </w:r>
                </w:p>
              </w:tc>
              <w:tc>
                <w:tcPr>
                  <w:tcW w:w="1946" w:type="dxa"/>
                </w:tcPr>
                <w:p w14:paraId="62E22D18" w14:textId="6AF6A0B8" w:rsidR="002B44A6" w:rsidRDefault="0085194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授权</w:t>
                  </w:r>
                  <w:r>
                    <w:rPr>
                      <w:rFonts w:ascii="微软雅黑" w:eastAsia="微软雅黑" w:hAnsi="微软雅黑"/>
                    </w:rPr>
                    <w:t>渠道</w:t>
                  </w:r>
                </w:p>
              </w:tc>
            </w:tr>
            <w:tr w:rsidR="00B96288" w14:paraId="129A930D" w14:textId="77777777" w:rsidTr="00873193">
              <w:tc>
                <w:tcPr>
                  <w:tcW w:w="1945" w:type="dxa"/>
                </w:tcPr>
                <w:p w14:paraId="01B3E259" w14:textId="73B51151" w:rsidR="00B96288" w:rsidRPr="00D9323D" w:rsidRDefault="00F303AB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6CFF20CF" w14:textId="5D2F118D" w:rsidR="00B96288" w:rsidRDefault="006273A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</w:tbl>
          <w:p w14:paraId="479FAD15" w14:textId="77777777" w:rsidR="00873193" w:rsidRDefault="00873193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53BFDFE3" w14:textId="77777777" w:rsidR="00873193" w:rsidRDefault="00873193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58822491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</w:p>
    <w:p w14:paraId="13C1C07F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B02783F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</w:p>
    <w:p w14:paraId="32B42AB0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lastRenderedPageBreak/>
        <w:t>{</w:t>
      </w:r>
    </w:p>
    <w:p w14:paraId="44D660BA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"result": {</w:t>
      </w:r>
    </w:p>
    <w:p w14:paraId="6F49A1A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"userId": 6,</w:t>
      </w:r>
    </w:p>
    <w:p w14:paraId="76CB549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"name": "lxlx2",</w:t>
      </w:r>
    </w:p>
    <w:p w14:paraId="71790549" w14:textId="4C480DA3" w:rsidR="00D9323D" w:rsidRPr="00D9323D" w:rsidRDefault="00D1405A" w:rsidP="00D9323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"city": </w:t>
      </w:r>
      <w:r>
        <w:rPr>
          <w:rFonts w:ascii="微软雅黑" w:eastAsia="微软雅黑" w:hAnsi="微软雅黑"/>
        </w:rPr>
        <w:t>“1000</w:t>
      </w:r>
      <w:r w:rsidR="00D9323D" w:rsidRPr="00D9323D">
        <w:rPr>
          <w:rFonts w:ascii="微软雅黑" w:eastAsia="微软雅黑" w:hAnsi="微软雅黑" w:hint="eastAsia"/>
        </w:rPr>
        <w:t>",</w:t>
      </w:r>
    </w:p>
    <w:p w14:paraId="4ACCB908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"phone": "",</w:t>
      </w:r>
    </w:p>
    <w:p w14:paraId="2AE336F5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"avatarUrl": null,</w:t>
      </w:r>
    </w:p>
    <w:p w14:paraId="69C020AE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 w:hint="eastAsia"/>
        </w:rPr>
        <w:t xml:space="preserve">        "vehicleModel": "大众",</w:t>
      </w:r>
    </w:p>
    <w:p w14:paraId="0AB29E9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"drivingYear": 10,</w:t>
      </w:r>
    </w:p>
    <w:p w14:paraId="017A9F23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"status": 1,</w:t>
      </w:r>
    </w:p>
    <w:p w14:paraId="5837AF7F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"createTime": 1430364402000,</w:t>
      </w:r>
    </w:p>
    <w:p w14:paraId="6B54744D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"updateTime": 1430364402000,</w:t>
      </w:r>
    </w:p>
    <w:p w14:paraId="21FE991F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"oauthType": 2</w:t>
      </w:r>
    </w:p>
    <w:p w14:paraId="3F450A83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},</w:t>
      </w:r>
    </w:p>
    <w:p w14:paraId="56B10BAB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 w:hint="eastAsia"/>
        </w:rPr>
        <w:t xml:space="preserve">    "message": "处理成功",</w:t>
      </w:r>
    </w:p>
    <w:p w14:paraId="61199548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"status": 0</w:t>
      </w:r>
    </w:p>
    <w:p w14:paraId="3B3E5591" w14:textId="2D80D628" w:rsidR="00B01973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>}</w:t>
      </w:r>
    </w:p>
    <w:p w14:paraId="40B07B4F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04636350" w14:textId="612C9271" w:rsidR="00FD4C7E" w:rsidRPr="00990C64" w:rsidRDefault="00060FF4" w:rsidP="00990C64">
      <w:pPr>
        <w:pStyle w:val="2"/>
      </w:pPr>
      <w:r w:rsidRPr="00990C64">
        <w:rPr>
          <w:rFonts w:hint="eastAsia"/>
        </w:rPr>
        <w:t>用户概览数据</w:t>
      </w:r>
      <w:r w:rsidR="008B16B5" w:rsidRPr="00990C64">
        <w:rPr>
          <w:rFonts w:hint="eastAsia"/>
        </w:rPr>
        <w:t>信息</w:t>
      </w:r>
    </w:p>
    <w:p w14:paraId="73E59999" w14:textId="149E9DC7" w:rsidR="00FD4C7E" w:rsidRPr="00990C64" w:rsidRDefault="00FD4C7E" w:rsidP="00FD4C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060FF4" w:rsidRPr="00990C64">
        <w:rPr>
          <w:rFonts w:ascii="微软雅黑" w:eastAsia="微软雅黑" w:hAnsi="微软雅黑" w:hint="eastAsia"/>
        </w:rPr>
        <w:t>用户概览数据</w:t>
      </w:r>
    </w:p>
    <w:p w14:paraId="4A4282DC" w14:textId="1C257429" w:rsidR="00FD4C7E" w:rsidRDefault="00FD4C7E" w:rsidP="00FD4C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60FF4" w:rsidRPr="00990C64">
        <w:rPr>
          <w:rFonts w:ascii="微软雅黑" w:eastAsia="微软雅黑" w:hAnsi="微软雅黑"/>
        </w:rPr>
        <w:t>/user/</w:t>
      </w:r>
      <w:r w:rsidR="00D213FC" w:rsidRPr="00990C64">
        <w:rPr>
          <w:rFonts w:ascii="微软雅黑" w:eastAsia="微软雅黑" w:hAnsi="微软雅黑"/>
        </w:rPr>
        <w:t>stats</w:t>
      </w:r>
      <w:r w:rsidR="00060FF4" w:rsidRPr="00990C64">
        <w:rPr>
          <w:rFonts w:ascii="微软雅黑" w:eastAsia="微软雅黑" w:hAnsi="微软雅黑"/>
        </w:rPr>
        <w:t>/list</w:t>
      </w:r>
    </w:p>
    <w:p w14:paraId="4DC8892F" w14:textId="77777777" w:rsidR="00AC00BE" w:rsidRDefault="00AC00BE" w:rsidP="00AC00B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AC00BE" w14:paraId="49975E94" w14:textId="77777777" w:rsidTr="00322411">
        <w:tc>
          <w:tcPr>
            <w:tcW w:w="2218" w:type="dxa"/>
          </w:tcPr>
          <w:p w14:paraId="2143BE98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3EF3A3FC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23E6E16D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6B62D522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C00BE" w14:paraId="1F328685" w14:textId="77777777" w:rsidTr="00322411">
        <w:tc>
          <w:tcPr>
            <w:tcW w:w="2218" w:type="dxa"/>
          </w:tcPr>
          <w:p w14:paraId="4F143CE4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5670CA99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40192C4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20C420FE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05F5269" w14:textId="77777777" w:rsidR="00AC00BE" w:rsidRDefault="00AC00BE" w:rsidP="00AC00BE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E98BE5" w14:textId="77777777" w:rsidR="00AC00BE" w:rsidRDefault="00AC00BE" w:rsidP="00AC00B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7"/>
        <w:gridCol w:w="3596"/>
        <w:gridCol w:w="2543"/>
      </w:tblGrid>
      <w:tr w:rsidR="00AC00BE" w14:paraId="7462FC3B" w14:textId="77777777" w:rsidTr="00322411">
        <w:tc>
          <w:tcPr>
            <w:tcW w:w="5648" w:type="dxa"/>
            <w:gridSpan w:val="2"/>
          </w:tcPr>
          <w:p w14:paraId="01A88C83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3A233988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AC00BE" w14:paraId="0E8CBF17" w14:textId="77777777" w:rsidTr="00322411">
        <w:tc>
          <w:tcPr>
            <w:tcW w:w="1526" w:type="dxa"/>
          </w:tcPr>
          <w:p w14:paraId="1473695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2A9CAC22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7846E6A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</w:p>
        </w:tc>
      </w:tr>
      <w:tr w:rsidR="00AC00BE" w14:paraId="5362BD16" w14:textId="77777777" w:rsidTr="00322411">
        <w:trPr>
          <w:trHeight w:val="659"/>
        </w:trPr>
        <w:tc>
          <w:tcPr>
            <w:tcW w:w="1526" w:type="dxa"/>
          </w:tcPr>
          <w:p w14:paraId="488B7C0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A219B2B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64A81CF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</w:t>
            </w:r>
            <w:r w:rsidRPr="000D47A5">
              <w:rPr>
                <w:rFonts w:ascii="微软雅黑" w:eastAsia="微软雅黑" w:hAnsi="微软雅黑" w:hint="eastAsia"/>
              </w:rPr>
              <w:lastRenderedPageBreak/>
              <w:t>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226D18" w14:paraId="2FFC542D" w14:textId="77777777" w:rsidTr="00322411">
        <w:trPr>
          <w:trHeight w:val="659"/>
        </w:trPr>
        <w:tc>
          <w:tcPr>
            <w:tcW w:w="1526" w:type="dxa"/>
          </w:tcPr>
          <w:p w14:paraId="72EB5ECC" w14:textId="5CF6FB28" w:rsidR="00226D18" w:rsidRPr="000E59D3" w:rsidRDefault="00C34AA0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lastRenderedPageBreak/>
              <w:t>clubMemberCount</w:t>
            </w:r>
          </w:p>
        </w:tc>
        <w:tc>
          <w:tcPr>
            <w:tcW w:w="4122" w:type="dxa"/>
          </w:tcPr>
          <w:p w14:paraId="4AA0ACEC" w14:textId="1DD939B1" w:rsidR="00226D18" w:rsidRDefault="00C34A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参加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车会友数量</w:t>
            </w:r>
          </w:p>
        </w:tc>
        <w:tc>
          <w:tcPr>
            <w:tcW w:w="2824" w:type="dxa"/>
          </w:tcPr>
          <w:p w14:paraId="1116BA78" w14:textId="77777777" w:rsidR="00226D18" w:rsidRDefault="00226D18" w:rsidP="00322411">
            <w:pPr>
              <w:rPr>
                <w:rFonts w:ascii="微软雅黑" w:eastAsia="微软雅黑" w:hAnsi="微软雅黑"/>
              </w:rPr>
            </w:pPr>
          </w:p>
        </w:tc>
      </w:tr>
      <w:tr w:rsidR="00195EF1" w14:paraId="78E32BC8" w14:textId="77777777" w:rsidTr="00322411">
        <w:trPr>
          <w:trHeight w:val="659"/>
        </w:trPr>
        <w:tc>
          <w:tcPr>
            <w:tcW w:w="1526" w:type="dxa"/>
          </w:tcPr>
          <w:p w14:paraId="5030C270" w14:textId="3E138B32" w:rsidR="00195EF1" w:rsidRPr="00226D18" w:rsidRDefault="00195EF1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t>threadCount</w:t>
            </w:r>
          </w:p>
        </w:tc>
        <w:tc>
          <w:tcPr>
            <w:tcW w:w="4122" w:type="dxa"/>
          </w:tcPr>
          <w:p w14:paraId="79A02BA9" w14:textId="572CE528" w:rsidR="00195EF1" w:rsidRDefault="00C3373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数量</w:t>
            </w:r>
          </w:p>
        </w:tc>
        <w:tc>
          <w:tcPr>
            <w:tcW w:w="2824" w:type="dxa"/>
          </w:tcPr>
          <w:p w14:paraId="10B7DE98" w14:textId="77777777" w:rsidR="00195EF1" w:rsidRDefault="00195EF1" w:rsidP="00322411">
            <w:pPr>
              <w:rPr>
                <w:rFonts w:ascii="微软雅黑" w:eastAsia="微软雅黑" w:hAnsi="微软雅黑"/>
              </w:rPr>
            </w:pPr>
          </w:p>
        </w:tc>
      </w:tr>
      <w:tr w:rsidR="007111D6" w14:paraId="233F3EB1" w14:textId="77777777" w:rsidTr="00322411">
        <w:trPr>
          <w:trHeight w:val="659"/>
        </w:trPr>
        <w:tc>
          <w:tcPr>
            <w:tcW w:w="1526" w:type="dxa"/>
          </w:tcPr>
          <w:p w14:paraId="7007EA9B" w14:textId="4C54D847" w:rsidR="007111D6" w:rsidRPr="00226D18" w:rsidRDefault="007111D6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4122" w:type="dxa"/>
          </w:tcPr>
          <w:p w14:paraId="7AC032FE" w14:textId="602885CF" w:rsidR="007111D6" w:rsidRDefault="006C0B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824" w:type="dxa"/>
          </w:tcPr>
          <w:p w14:paraId="3A712FB0" w14:textId="77777777" w:rsidR="007111D6" w:rsidRDefault="007111D6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1F28B1F1" w14:textId="77777777" w:rsidR="00AC00BE" w:rsidRDefault="00AC00BE" w:rsidP="00FD4C7E">
      <w:pPr>
        <w:shd w:val="clear" w:color="auto" w:fill="B3B3B3"/>
        <w:rPr>
          <w:rFonts w:ascii="微软雅黑" w:eastAsia="微软雅黑" w:hAnsi="微软雅黑"/>
        </w:rPr>
      </w:pPr>
    </w:p>
    <w:p w14:paraId="42D559EB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>{</w:t>
      </w:r>
    </w:p>
    <w:p w14:paraId="7F1E303F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"clubMemberCount": 2,</w:t>
      </w:r>
    </w:p>
    <w:p w14:paraId="442DD660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"threadCount": 3,</w:t>
      </w:r>
    </w:p>
    <w:p w14:paraId="2D85F386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 w:hint="eastAsia"/>
        </w:rPr>
        <w:t xml:space="preserve">    "message": "处理成功",</w:t>
      </w:r>
    </w:p>
    <w:p w14:paraId="06DC1C92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"userName": "lxlx2",</w:t>
      </w:r>
    </w:p>
    <w:p w14:paraId="4540CC0E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"status": 0</w:t>
      </w:r>
    </w:p>
    <w:p w14:paraId="0C958556" w14:textId="61E105B5" w:rsid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>}</w:t>
      </w:r>
    </w:p>
    <w:p w14:paraId="2B58AFF7" w14:textId="77777777" w:rsidR="00FD4C7E" w:rsidRPr="00990C64" w:rsidRDefault="00FD4C7E" w:rsidP="00903BA5">
      <w:pPr>
        <w:rPr>
          <w:rFonts w:ascii="微软雅黑" w:eastAsia="微软雅黑" w:hAnsi="微软雅黑"/>
        </w:rPr>
      </w:pPr>
    </w:p>
    <w:p w14:paraId="0FF4EE8A" w14:textId="3BCA5864" w:rsidR="00ED447E" w:rsidRPr="003440FA" w:rsidRDefault="003C3D71" w:rsidP="00990C64">
      <w:pPr>
        <w:pStyle w:val="2"/>
        <w:rPr>
          <w:highlight w:val="yellow"/>
        </w:rPr>
      </w:pPr>
      <w:r w:rsidRPr="003440FA">
        <w:rPr>
          <w:rFonts w:hint="eastAsia"/>
          <w:highlight w:val="yellow"/>
        </w:rPr>
        <w:t>我的收藏</w:t>
      </w:r>
    </w:p>
    <w:p w14:paraId="426FE2EC" w14:textId="422FDA2C" w:rsidR="00ED447E" w:rsidRPr="00990C64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D22F3D" w:rsidRPr="00990C64">
        <w:rPr>
          <w:rFonts w:ascii="微软雅黑" w:eastAsia="微软雅黑" w:hAnsi="微软雅黑" w:hint="eastAsia"/>
        </w:rPr>
        <w:t>获取我的收藏列表</w:t>
      </w:r>
    </w:p>
    <w:p w14:paraId="596159D0" w14:textId="5F5E3FFC" w:rsidR="00ED447E" w:rsidRPr="00990C64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D22F3D" w:rsidRPr="00990C64">
        <w:rPr>
          <w:rFonts w:ascii="微软雅黑" w:eastAsia="微软雅黑" w:hAnsi="微软雅黑"/>
        </w:rPr>
        <w:t>/user/</w:t>
      </w:r>
      <w:r w:rsidR="00D22F3D" w:rsidRPr="00990C64">
        <w:rPr>
          <w:rFonts w:ascii="微软雅黑" w:eastAsia="微软雅黑" w:hAnsi="微软雅黑" w:hint="eastAsia"/>
        </w:rPr>
        <w:t>favorite</w:t>
      </w:r>
      <w:r w:rsidR="00D22F3D" w:rsidRPr="00990C64">
        <w:rPr>
          <w:rFonts w:ascii="微软雅黑" w:eastAsia="微软雅黑" w:hAnsi="微软雅黑"/>
        </w:rPr>
        <w:t>/simple/list</w:t>
      </w:r>
    </w:p>
    <w:p w14:paraId="06BF77DA" w14:textId="77777777" w:rsidR="00ED447E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631E68EC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50AE0" w14:paraId="1F1B6D35" w14:textId="77777777" w:rsidTr="00C63B3C">
        <w:tc>
          <w:tcPr>
            <w:tcW w:w="2129" w:type="dxa"/>
          </w:tcPr>
          <w:p w14:paraId="20AC170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04FC339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5A543611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6BAB20EF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50AE0" w14:paraId="5AB43C09" w14:textId="77777777" w:rsidTr="00C63B3C">
        <w:tc>
          <w:tcPr>
            <w:tcW w:w="2129" w:type="dxa"/>
          </w:tcPr>
          <w:p w14:paraId="7A3951CF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04045DF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94EE8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A903E5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50AE0" w14:paraId="0F3AEA3F" w14:textId="77777777" w:rsidTr="00C63B3C">
        <w:tc>
          <w:tcPr>
            <w:tcW w:w="2129" w:type="dxa"/>
          </w:tcPr>
          <w:p w14:paraId="4F701A7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1AB3D7A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0647FF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A8D712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177E95B9" w14:textId="77777777" w:rsidTr="00C63B3C">
        <w:tc>
          <w:tcPr>
            <w:tcW w:w="2129" w:type="dxa"/>
          </w:tcPr>
          <w:p w14:paraId="62392529" w14:textId="1E6FFF2C" w:rsidR="00150AE0" w:rsidRDefault="0023583F" w:rsidP="00C63B3C">
            <w:pPr>
              <w:rPr>
                <w:rFonts w:ascii="微软雅黑" w:eastAsia="微软雅黑" w:hAnsi="微软雅黑"/>
              </w:rPr>
            </w:pPr>
            <w:r w:rsidRPr="0023583F"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2129" w:type="dxa"/>
          </w:tcPr>
          <w:p w14:paraId="4553918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02B6A5" w14:textId="7107DF01" w:rsidR="00150AE0" w:rsidRDefault="00B340FA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D25A02C" w14:textId="0F37967B" w:rsidR="00150AE0" w:rsidRDefault="00EB45AF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14F60D0D" w14:textId="77777777" w:rsidR="00150AE0" w:rsidRDefault="00150AE0" w:rsidP="00150AE0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5F7407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1701"/>
      </w:tblGrid>
      <w:tr w:rsidR="00150AE0" w14:paraId="0052080B" w14:textId="77777777" w:rsidTr="00C63B3C">
        <w:tc>
          <w:tcPr>
            <w:tcW w:w="6771" w:type="dxa"/>
            <w:gridSpan w:val="2"/>
          </w:tcPr>
          <w:p w14:paraId="6EF3153E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01" w:type="dxa"/>
          </w:tcPr>
          <w:p w14:paraId="7E82F08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50AE0" w14:paraId="39BE90F4" w14:textId="77777777" w:rsidTr="00C63B3C">
        <w:tc>
          <w:tcPr>
            <w:tcW w:w="1526" w:type="dxa"/>
            <w:vMerge w:val="restart"/>
          </w:tcPr>
          <w:p w14:paraId="660B4CD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5245" w:type="dxa"/>
          </w:tcPr>
          <w:p w14:paraId="5A907CF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1701" w:type="dxa"/>
          </w:tcPr>
          <w:p w14:paraId="741737A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50AE0" w14:paraId="2D91BDAE" w14:textId="77777777" w:rsidTr="00C63B3C">
        <w:tc>
          <w:tcPr>
            <w:tcW w:w="1526" w:type="dxa"/>
            <w:vMerge/>
          </w:tcPr>
          <w:p w14:paraId="5ECBBC9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490E4EB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1701" w:type="dxa"/>
          </w:tcPr>
          <w:p w14:paraId="44EF5B6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25695858" w14:textId="77777777" w:rsidTr="00C63B3C">
        <w:tc>
          <w:tcPr>
            <w:tcW w:w="1526" w:type="dxa"/>
            <w:vMerge/>
          </w:tcPr>
          <w:p w14:paraId="4B26987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22B33E42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1701" w:type="dxa"/>
          </w:tcPr>
          <w:p w14:paraId="5168329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4C89B6DB" w14:textId="77777777" w:rsidTr="00C63B3C">
        <w:tc>
          <w:tcPr>
            <w:tcW w:w="1526" w:type="dxa"/>
            <w:vMerge/>
          </w:tcPr>
          <w:p w14:paraId="556EF61E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1CE4C80C" w14:textId="77777777" w:rsidR="00150AE0" w:rsidRPr="000E59D3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3045"/>
            </w:tblGrid>
            <w:tr w:rsidR="00150AE0" w14:paraId="090BD422" w14:textId="77777777" w:rsidTr="00C63B3C">
              <w:tc>
                <w:tcPr>
                  <w:tcW w:w="1945" w:type="dxa"/>
                </w:tcPr>
                <w:p w14:paraId="0FDB4476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3045" w:type="dxa"/>
                </w:tcPr>
                <w:p w14:paraId="69DE1D02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线路Id</w:t>
                  </w:r>
                </w:p>
              </w:tc>
            </w:tr>
            <w:tr w:rsidR="00150AE0" w14:paraId="6E8CD461" w14:textId="77777777" w:rsidTr="00C63B3C">
              <w:tc>
                <w:tcPr>
                  <w:tcW w:w="1945" w:type="dxa"/>
                </w:tcPr>
                <w:p w14:paraId="25D5E03D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3045" w:type="dxa"/>
                </w:tcPr>
                <w:p w14:paraId="19084D5E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50AE0" w14:paraId="6E8328A6" w14:textId="77777777" w:rsidTr="00C63B3C">
              <w:tc>
                <w:tcPr>
                  <w:tcW w:w="1945" w:type="dxa"/>
                </w:tcPr>
                <w:p w14:paraId="2BBC8726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3045" w:type="dxa"/>
                </w:tcPr>
                <w:p w14:paraId="7A9984A8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150AE0" w14:paraId="56DD948A" w14:textId="77777777" w:rsidTr="00C63B3C">
              <w:tc>
                <w:tcPr>
                  <w:tcW w:w="1945" w:type="dxa"/>
                </w:tcPr>
                <w:p w14:paraId="7F51B23E" w14:textId="577229EE" w:rsidR="00150AE0" w:rsidRPr="002D69E7" w:rsidRDefault="006E6F42" w:rsidP="00C63B3C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2D69E7">
                    <w:rPr>
                      <w:rFonts w:ascii="微软雅黑" w:eastAsia="微软雅黑" w:hAnsi="微软雅黑"/>
                      <w:highlight w:val="yellow"/>
                    </w:rPr>
                    <w:t>createTime</w:t>
                  </w:r>
                </w:p>
              </w:tc>
              <w:tc>
                <w:tcPr>
                  <w:tcW w:w="3045" w:type="dxa"/>
                </w:tcPr>
                <w:p w14:paraId="7C2FF52C" w14:textId="3B4DD192" w:rsidR="00150AE0" w:rsidRDefault="006E6F42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收藏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</w:tbl>
          <w:p w14:paraId="0D986035" w14:textId="77777777" w:rsidR="00150AE0" w:rsidRPr="000E59D3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29AF7E36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50AE0" w14:paraId="71AC6D43" w14:textId="77777777" w:rsidTr="00C63B3C">
        <w:tc>
          <w:tcPr>
            <w:tcW w:w="1526" w:type="dxa"/>
          </w:tcPr>
          <w:p w14:paraId="5A38D636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5245" w:type="dxa"/>
          </w:tcPr>
          <w:p w14:paraId="517EA99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1701" w:type="dxa"/>
          </w:tcPr>
          <w:p w14:paraId="033DB74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</w:tr>
      <w:tr w:rsidR="00150AE0" w14:paraId="1FF1F4D2" w14:textId="77777777" w:rsidTr="00C63B3C">
        <w:tc>
          <w:tcPr>
            <w:tcW w:w="1526" w:type="dxa"/>
          </w:tcPr>
          <w:p w14:paraId="7EE8A111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5245" w:type="dxa"/>
          </w:tcPr>
          <w:p w14:paraId="3D78188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701" w:type="dxa"/>
          </w:tcPr>
          <w:p w14:paraId="435145DD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2049E559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</w:p>
    <w:p w14:paraId="4DF03EA1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149F8247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4655A4D3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"result": {</w:t>
      </w:r>
    </w:p>
    <w:p w14:paraId="5EA113FC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"offset": 1,</w:t>
      </w:r>
    </w:p>
    <w:p w14:paraId="64888283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"limit": 4,</w:t>
      </w:r>
    </w:p>
    <w:p w14:paraId="6403BEDE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"total": 15,</w:t>
      </w:r>
    </w:p>
    <w:p w14:paraId="7EBE3E56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"list": [</w:t>
      </w:r>
    </w:p>
    <w:p w14:paraId="636A5476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{</w:t>
      </w:r>
    </w:p>
    <w:p w14:paraId="01373060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"routeId": 3,</w:t>
      </w:r>
    </w:p>
    <w:p w14:paraId="3D478FDE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            "name": "“菠萝的海”环游记",</w:t>
      </w:r>
    </w:p>
    <w:p w14:paraId="7D670BF1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"introImageUrl": "http://112.124.28.224/im</w:t>
      </w:r>
      <w:r>
        <w:rPr>
          <w:rFonts w:ascii="微软雅黑" w:eastAsia="微软雅黑" w:hAnsi="微软雅黑"/>
        </w:rPr>
        <w:t>ages/1505126/1430913778587.jpg"</w:t>
      </w:r>
      <w:r w:rsidRPr="000E59D3">
        <w:rPr>
          <w:rFonts w:ascii="微软雅黑" w:eastAsia="微软雅黑" w:hAnsi="微软雅黑"/>
        </w:rPr>
        <w:t xml:space="preserve"> </w:t>
      </w:r>
    </w:p>
    <w:p w14:paraId="75420F1D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}</w:t>
      </w:r>
    </w:p>
    <w:p w14:paraId="024AC167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  <w:r w:rsidRPr="000E59D3">
        <w:rPr>
          <w:rFonts w:ascii="微软雅黑" w:eastAsia="微软雅黑" w:hAnsi="微软雅黑"/>
        </w:rPr>
        <w:t xml:space="preserve"> </w:t>
      </w:r>
    </w:p>
    <w:p w14:paraId="08EA3542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},</w:t>
      </w:r>
    </w:p>
    <w:p w14:paraId="1C09D83B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40B92332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1988029B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59042B10" w14:textId="77777777" w:rsidR="00ED447E" w:rsidRPr="00990C64" w:rsidRDefault="00ED447E" w:rsidP="00903BA5">
      <w:pPr>
        <w:rPr>
          <w:rFonts w:ascii="微软雅黑" w:eastAsia="微软雅黑" w:hAnsi="微软雅黑"/>
        </w:rPr>
      </w:pPr>
    </w:p>
    <w:p w14:paraId="71D1FDB6" w14:textId="1F698753" w:rsidR="00172DD0" w:rsidRPr="00990C64" w:rsidRDefault="00172DD0" w:rsidP="00990C64">
      <w:pPr>
        <w:pStyle w:val="2"/>
      </w:pPr>
      <w:r w:rsidRPr="00990C64">
        <w:rPr>
          <w:rFonts w:hint="eastAsia"/>
        </w:rPr>
        <w:lastRenderedPageBreak/>
        <w:t>我的车友会</w:t>
      </w:r>
    </w:p>
    <w:p w14:paraId="1FFF3012" w14:textId="20028A06" w:rsidR="00172DD0" w:rsidRPr="00990C64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8919A4" w:rsidRPr="00990C64">
        <w:rPr>
          <w:rFonts w:ascii="微软雅黑" w:eastAsia="微软雅黑" w:hAnsi="微软雅黑" w:hint="eastAsia"/>
        </w:rPr>
        <w:t>获取到用户车友会信息</w:t>
      </w:r>
    </w:p>
    <w:p w14:paraId="1BE3ED3F" w14:textId="661AC7F3" w:rsidR="00172DD0" w:rsidRPr="00990C64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D45BF2" w:rsidRPr="00990C64">
        <w:rPr>
          <w:rFonts w:ascii="微软雅黑" w:eastAsia="微软雅黑" w:hAnsi="微软雅黑"/>
        </w:rPr>
        <w:t>/user/car_club</w:t>
      </w:r>
      <w:r w:rsidR="008919A4" w:rsidRPr="00990C64">
        <w:rPr>
          <w:rFonts w:ascii="微软雅黑" w:eastAsia="微软雅黑" w:hAnsi="微软雅黑"/>
        </w:rPr>
        <w:t>/list</w:t>
      </w:r>
    </w:p>
    <w:p w14:paraId="12114109" w14:textId="77777777" w:rsidR="00172DD0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6798BF04" w14:textId="77777777" w:rsidR="00581ACB" w:rsidRDefault="00581ACB" w:rsidP="00581ACB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581ACB" w14:paraId="4656DD59" w14:textId="77777777" w:rsidTr="00322411">
        <w:tc>
          <w:tcPr>
            <w:tcW w:w="2218" w:type="dxa"/>
          </w:tcPr>
          <w:p w14:paraId="69E4E3C7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0D0335A5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4F2DA114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24896791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81ACB" w14:paraId="191C44E0" w14:textId="77777777" w:rsidTr="00322411">
        <w:tc>
          <w:tcPr>
            <w:tcW w:w="2218" w:type="dxa"/>
          </w:tcPr>
          <w:p w14:paraId="0D76779A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14D7016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175C7CB8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5229653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C8AF5B4" w14:textId="77777777" w:rsidR="00581ACB" w:rsidRDefault="00581ACB" w:rsidP="00581ACB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A00DA4D" w14:textId="77777777" w:rsidR="00581ACB" w:rsidRDefault="00581ACB" w:rsidP="00581ACB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4061"/>
        <w:gridCol w:w="2792"/>
      </w:tblGrid>
      <w:tr w:rsidR="00581ACB" w14:paraId="09C5D954" w14:textId="77777777" w:rsidTr="000C40CD">
        <w:tc>
          <w:tcPr>
            <w:tcW w:w="5724" w:type="dxa"/>
            <w:gridSpan w:val="2"/>
          </w:tcPr>
          <w:p w14:paraId="7DC382A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792" w:type="dxa"/>
          </w:tcPr>
          <w:p w14:paraId="50773F57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81ACB" w14:paraId="6B3730C1" w14:textId="77777777" w:rsidTr="000C40CD">
        <w:tc>
          <w:tcPr>
            <w:tcW w:w="1663" w:type="dxa"/>
          </w:tcPr>
          <w:p w14:paraId="062F348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061" w:type="dxa"/>
          </w:tcPr>
          <w:p w14:paraId="5BFDC2D4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792" w:type="dxa"/>
          </w:tcPr>
          <w:p w14:paraId="31281EED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</w:tr>
      <w:tr w:rsidR="00581ACB" w14:paraId="167DCB1B" w14:textId="77777777" w:rsidTr="000C40CD">
        <w:trPr>
          <w:trHeight w:val="659"/>
        </w:trPr>
        <w:tc>
          <w:tcPr>
            <w:tcW w:w="1663" w:type="dxa"/>
          </w:tcPr>
          <w:p w14:paraId="3F5640F8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061" w:type="dxa"/>
          </w:tcPr>
          <w:p w14:paraId="6B07307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792" w:type="dxa"/>
          </w:tcPr>
          <w:p w14:paraId="0DDA9B2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581ACB" w14:paraId="5217411C" w14:textId="77777777" w:rsidTr="000C40CD">
        <w:trPr>
          <w:trHeight w:val="659"/>
        </w:trPr>
        <w:tc>
          <w:tcPr>
            <w:tcW w:w="1663" w:type="dxa"/>
          </w:tcPr>
          <w:p w14:paraId="72E5924A" w14:textId="6B290BBF" w:rsidR="00581ACB" w:rsidRPr="000E59D3" w:rsidRDefault="000C40CD" w:rsidP="00322411">
            <w:pPr>
              <w:rPr>
                <w:rFonts w:ascii="微软雅黑" w:eastAsia="微软雅黑" w:hAnsi="微软雅黑"/>
              </w:rPr>
            </w:pPr>
            <w:r w:rsidRPr="008A3FF4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06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15"/>
              <w:gridCol w:w="1915"/>
            </w:tblGrid>
            <w:tr w:rsidR="003378C8" w14:paraId="2F6B888B" w14:textId="77777777" w:rsidTr="003378C8">
              <w:tc>
                <w:tcPr>
                  <w:tcW w:w="1915" w:type="dxa"/>
                </w:tcPr>
                <w:p w14:paraId="6A59C9F8" w14:textId="6743768B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15" w:type="dxa"/>
                </w:tcPr>
                <w:p w14:paraId="11A62F26" w14:textId="5A624AEF" w:rsidR="003378C8" w:rsidRDefault="00C64A0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3378C8" w14:paraId="0846D103" w14:textId="77777777" w:rsidTr="003378C8">
              <w:tc>
                <w:tcPr>
                  <w:tcW w:w="1915" w:type="dxa"/>
                </w:tcPr>
                <w:p w14:paraId="4B61F7C4" w14:textId="628AD76C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915" w:type="dxa"/>
                </w:tcPr>
                <w:p w14:paraId="086AE7AF" w14:textId="4D8C195C" w:rsidR="003378C8" w:rsidRDefault="00A52E3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</w:t>
                  </w:r>
                  <w:r>
                    <w:rPr>
                      <w:rFonts w:ascii="微软雅黑" w:eastAsia="微软雅黑" w:hAnsi="微软雅黑"/>
                    </w:rPr>
                    <w:t>会名称</w:t>
                  </w:r>
                </w:p>
              </w:tc>
            </w:tr>
            <w:tr w:rsidR="003378C8" w14:paraId="510B28CB" w14:textId="77777777" w:rsidTr="003378C8">
              <w:tc>
                <w:tcPr>
                  <w:tcW w:w="1915" w:type="dxa"/>
                </w:tcPr>
                <w:p w14:paraId="1FCD088E" w14:textId="31574AD4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15" w:type="dxa"/>
                </w:tcPr>
                <w:p w14:paraId="17CDE65C" w14:textId="239BBEA6" w:rsidR="003378C8" w:rsidRDefault="00E7570F" w:rsidP="00322411">
                  <w:pPr>
                    <w:rPr>
                      <w:rFonts w:ascii="微软雅黑" w:eastAsia="微软雅黑" w:hAnsi="微软雅黑"/>
                    </w:rPr>
                  </w:pPr>
                  <w:r w:rsidRPr="00E7570F">
                    <w:rPr>
                      <w:rFonts w:ascii="微软雅黑" w:eastAsia="微软雅黑" w:hAnsi="微软雅黑" w:hint="eastAsia"/>
                    </w:rPr>
                    <w:t>介绍性文字</w:t>
                  </w:r>
                </w:p>
              </w:tc>
            </w:tr>
            <w:tr w:rsidR="003378C8" w14:paraId="736B22FE" w14:textId="77777777" w:rsidTr="003378C8">
              <w:tc>
                <w:tcPr>
                  <w:tcW w:w="1915" w:type="dxa"/>
                </w:tcPr>
                <w:p w14:paraId="3428D7A0" w14:textId="33627703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15" w:type="dxa"/>
                </w:tcPr>
                <w:p w14:paraId="1DE4F3D6" w14:textId="41A3D7A0" w:rsidR="003378C8" w:rsidRDefault="00E7570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地址</w:t>
                  </w:r>
                </w:p>
              </w:tc>
            </w:tr>
            <w:tr w:rsidR="003378C8" w14:paraId="559D3626" w14:textId="77777777" w:rsidTr="003378C8">
              <w:tc>
                <w:tcPr>
                  <w:tcW w:w="1915" w:type="dxa"/>
                </w:tcPr>
                <w:p w14:paraId="702A6AB3" w14:textId="509144F3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userCount</w:t>
                  </w:r>
                </w:p>
              </w:tc>
              <w:tc>
                <w:tcPr>
                  <w:tcW w:w="1915" w:type="dxa"/>
                </w:tcPr>
                <w:p w14:paraId="264C3BC2" w14:textId="39FBF08B" w:rsidR="003378C8" w:rsidRDefault="0001763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用户数</w:t>
                  </w:r>
                </w:p>
              </w:tc>
            </w:tr>
            <w:tr w:rsidR="003378C8" w14:paraId="1D7EE79D" w14:textId="77777777" w:rsidTr="003378C8">
              <w:tc>
                <w:tcPr>
                  <w:tcW w:w="1915" w:type="dxa"/>
                </w:tcPr>
                <w:p w14:paraId="0B33443F" w14:textId="462D268E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threadCount</w:t>
                  </w:r>
                </w:p>
              </w:tc>
              <w:tc>
                <w:tcPr>
                  <w:tcW w:w="1915" w:type="dxa"/>
                </w:tcPr>
                <w:p w14:paraId="48CDE2B4" w14:textId="45AA72C7" w:rsidR="003378C8" w:rsidRDefault="00CB784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帖子数</w:t>
                  </w:r>
                </w:p>
              </w:tc>
            </w:tr>
          </w:tbl>
          <w:p w14:paraId="6C2A05A9" w14:textId="690EA963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92" w:type="dxa"/>
          </w:tcPr>
          <w:p w14:paraId="23280A1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44126790" w14:textId="77777777" w:rsidR="00581ACB" w:rsidRDefault="00581ACB" w:rsidP="00172DD0">
      <w:pPr>
        <w:shd w:val="clear" w:color="auto" w:fill="B3B3B3"/>
        <w:rPr>
          <w:rFonts w:ascii="微软雅黑" w:eastAsia="微软雅黑" w:hAnsi="微软雅黑"/>
        </w:rPr>
      </w:pPr>
    </w:p>
    <w:p w14:paraId="76D8388F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>{</w:t>
      </w:r>
    </w:p>
    <w:p w14:paraId="5FFEAB7A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"result": [</w:t>
      </w:r>
    </w:p>
    <w:p w14:paraId="480545F4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{</w:t>
      </w:r>
    </w:p>
    <w:p w14:paraId="0D598B4B" w14:textId="173E2C90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 </w:t>
      </w:r>
    </w:p>
    <w:p w14:paraId="3F417411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  "name": "111",</w:t>
      </w:r>
    </w:p>
    <w:p w14:paraId="4D0E9661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  "introText": "111",</w:t>
      </w:r>
    </w:p>
    <w:p w14:paraId="43ABD7C9" w14:textId="64F50545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</w:t>
      </w:r>
      <w:r w:rsidR="008061FF">
        <w:rPr>
          <w:rFonts w:ascii="微软雅黑" w:eastAsia="微软雅黑" w:hAnsi="微软雅黑"/>
        </w:rPr>
        <w:t xml:space="preserve">       "introImageUrl": "23232"</w:t>
      </w:r>
    </w:p>
    <w:p w14:paraId="44C4BF22" w14:textId="505DAD20" w:rsidR="008A3FF4" w:rsidRPr="008A3FF4" w:rsidRDefault="008A3FF4" w:rsidP="008061FF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</w:t>
      </w:r>
    </w:p>
    <w:p w14:paraId="4AE567D9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}</w:t>
      </w:r>
    </w:p>
    <w:p w14:paraId="5DCDCA45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],</w:t>
      </w:r>
    </w:p>
    <w:p w14:paraId="3AD59C1F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 w:hint="eastAsia"/>
        </w:rPr>
        <w:lastRenderedPageBreak/>
        <w:t xml:space="preserve">    "message": "处理成功",</w:t>
      </w:r>
    </w:p>
    <w:p w14:paraId="2FD3300C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"status": 0</w:t>
      </w:r>
    </w:p>
    <w:p w14:paraId="111BE5D1" w14:textId="53E70D95" w:rsidR="00581ACB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>}</w:t>
      </w:r>
    </w:p>
    <w:p w14:paraId="3B02B477" w14:textId="77777777" w:rsidR="00172DD0" w:rsidRDefault="00172DD0" w:rsidP="00903BA5">
      <w:pPr>
        <w:rPr>
          <w:rFonts w:ascii="微软雅黑" w:eastAsia="微软雅黑" w:hAnsi="微软雅黑"/>
        </w:rPr>
      </w:pPr>
    </w:p>
    <w:p w14:paraId="00A60915" w14:textId="77777777" w:rsidR="00185E18" w:rsidRDefault="00185E18" w:rsidP="00903BA5">
      <w:pPr>
        <w:rPr>
          <w:rFonts w:ascii="微软雅黑" w:eastAsia="微软雅黑" w:hAnsi="微软雅黑"/>
        </w:rPr>
      </w:pPr>
    </w:p>
    <w:p w14:paraId="7CB70C58" w14:textId="77777777" w:rsidR="00185E18" w:rsidRDefault="00185E18" w:rsidP="00903BA5">
      <w:pPr>
        <w:rPr>
          <w:rFonts w:ascii="微软雅黑" w:eastAsia="微软雅黑" w:hAnsi="微软雅黑"/>
        </w:rPr>
      </w:pPr>
    </w:p>
    <w:p w14:paraId="58CA2299" w14:textId="0998830E" w:rsidR="00185E18" w:rsidRPr="00E453B3" w:rsidRDefault="00185E18" w:rsidP="00185E18">
      <w:pPr>
        <w:pStyle w:val="2"/>
        <w:rPr>
          <w:highlight w:val="yellow"/>
        </w:rPr>
      </w:pPr>
      <w:r w:rsidRPr="00E453B3">
        <w:rPr>
          <w:rFonts w:hint="eastAsia"/>
          <w:highlight w:val="yellow"/>
        </w:rPr>
        <w:t>我的</w:t>
      </w:r>
      <w:r w:rsidR="00BB7D21" w:rsidRPr="00E453B3">
        <w:rPr>
          <w:highlight w:val="yellow"/>
        </w:rPr>
        <w:t>帖</w:t>
      </w:r>
      <w:r w:rsidR="00BB7D21" w:rsidRPr="00E453B3">
        <w:rPr>
          <w:rFonts w:hint="eastAsia"/>
          <w:highlight w:val="yellow"/>
        </w:rPr>
        <w:t>子</w:t>
      </w:r>
      <w:r w:rsidR="00BB7D21" w:rsidRPr="00E453B3">
        <w:rPr>
          <w:highlight w:val="yellow"/>
        </w:rPr>
        <w:t>列表</w:t>
      </w:r>
    </w:p>
    <w:p w14:paraId="5D9E3606" w14:textId="47135A46" w:rsidR="00185E18" w:rsidRPr="00990C64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4001A">
        <w:rPr>
          <w:rFonts w:ascii="微软雅黑" w:eastAsia="微软雅黑" w:hAnsi="微软雅黑" w:hint="eastAsia"/>
        </w:rPr>
        <w:t>查询</w:t>
      </w:r>
      <w:r w:rsidR="00B4001A">
        <w:rPr>
          <w:rFonts w:ascii="微软雅黑" w:eastAsia="微软雅黑" w:hAnsi="微软雅黑"/>
        </w:rPr>
        <w:t>我发的帖子</w:t>
      </w:r>
      <w:r w:rsidR="00B4001A" w:rsidRPr="00990C64">
        <w:rPr>
          <w:rFonts w:ascii="微软雅黑" w:eastAsia="微软雅黑" w:hAnsi="微软雅黑"/>
        </w:rPr>
        <w:t xml:space="preserve"> </w:t>
      </w:r>
    </w:p>
    <w:p w14:paraId="198B7A58" w14:textId="7AE681AE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</w:t>
      </w:r>
      <w:r w:rsidR="00011A86" w:rsidRPr="00011A86">
        <w:t xml:space="preserve"> </w:t>
      </w:r>
      <w:r w:rsidR="00011A86" w:rsidRPr="00011A86">
        <w:rPr>
          <w:rFonts w:ascii="微软雅黑" w:eastAsia="微软雅黑" w:hAnsi="微软雅黑"/>
        </w:rPr>
        <w:t>user/thread/list</w:t>
      </w:r>
    </w:p>
    <w:p w14:paraId="16E1469B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</w:p>
    <w:p w14:paraId="5B5E6A78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85E18" w14:paraId="1907C3D4" w14:textId="77777777" w:rsidTr="00CD789B">
        <w:tc>
          <w:tcPr>
            <w:tcW w:w="2129" w:type="dxa"/>
          </w:tcPr>
          <w:p w14:paraId="5027665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128E1543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6FD27644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810011E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85E18" w14:paraId="6828DAA0" w14:textId="77777777" w:rsidTr="00CD789B">
        <w:tc>
          <w:tcPr>
            <w:tcW w:w="2129" w:type="dxa"/>
          </w:tcPr>
          <w:p w14:paraId="59F04D1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72CA6A9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5A67C04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94932A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85E18" w14:paraId="619F4280" w14:textId="77777777" w:rsidTr="00CD789B">
        <w:tc>
          <w:tcPr>
            <w:tcW w:w="2129" w:type="dxa"/>
          </w:tcPr>
          <w:p w14:paraId="0258218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0A0B76D0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4D9CE9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62D6B309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74369672" w14:textId="77777777" w:rsidTr="00CD789B">
        <w:tc>
          <w:tcPr>
            <w:tcW w:w="2129" w:type="dxa"/>
          </w:tcPr>
          <w:p w14:paraId="35C7075C" w14:textId="0BF098B0" w:rsidR="00185E18" w:rsidRDefault="00E411B7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2129" w:type="dxa"/>
          </w:tcPr>
          <w:p w14:paraId="2F722C9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A2654DB" w14:textId="3B190384" w:rsidR="00185E18" w:rsidRDefault="000446FE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B923CE3" w14:textId="5BC63F26" w:rsidR="00185E18" w:rsidRDefault="00D86F0B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33814881" w14:textId="77777777" w:rsidR="00185E18" w:rsidRDefault="00185E18" w:rsidP="00185E18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1C75176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185E18" w14:paraId="1A4CB5ED" w14:textId="77777777" w:rsidTr="00CD789B">
        <w:tc>
          <w:tcPr>
            <w:tcW w:w="5648" w:type="dxa"/>
            <w:gridSpan w:val="2"/>
          </w:tcPr>
          <w:p w14:paraId="568CD21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3658FD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85E18" w14:paraId="20F1241E" w14:textId="77777777" w:rsidTr="00CD789B">
        <w:tc>
          <w:tcPr>
            <w:tcW w:w="1526" w:type="dxa"/>
            <w:vMerge w:val="restart"/>
          </w:tcPr>
          <w:p w14:paraId="0BEC183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7B68FA7F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055ECD2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85E18" w14:paraId="3CF8D362" w14:textId="77777777" w:rsidTr="00CD789B">
        <w:tc>
          <w:tcPr>
            <w:tcW w:w="1526" w:type="dxa"/>
            <w:vMerge/>
          </w:tcPr>
          <w:p w14:paraId="5E03494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3F1FBD81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3FB5CFFC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124FEB49" w14:textId="77777777" w:rsidTr="00CD789B">
        <w:tc>
          <w:tcPr>
            <w:tcW w:w="1526" w:type="dxa"/>
            <w:vMerge/>
          </w:tcPr>
          <w:p w14:paraId="30D23277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AE6CD3C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535C2DA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585E065F" w14:textId="77777777" w:rsidTr="00CD789B">
        <w:tc>
          <w:tcPr>
            <w:tcW w:w="1526" w:type="dxa"/>
            <w:vMerge/>
          </w:tcPr>
          <w:p w14:paraId="1F0208E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C1CD818" w14:textId="77777777" w:rsidR="00185E18" w:rsidRPr="000E59D3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185E18" w14:paraId="132FD009" w14:textId="77777777" w:rsidTr="00CD789B">
              <w:tc>
                <w:tcPr>
                  <w:tcW w:w="1945" w:type="dxa"/>
                </w:tcPr>
                <w:p w14:paraId="699AD773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946" w:type="dxa"/>
                </w:tcPr>
                <w:p w14:paraId="74484299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帖子Id</w:t>
                  </w:r>
                </w:p>
              </w:tc>
            </w:tr>
            <w:tr w:rsidR="00185E18" w14:paraId="60EA4E07" w14:textId="77777777" w:rsidTr="00CD789B">
              <w:tc>
                <w:tcPr>
                  <w:tcW w:w="1945" w:type="dxa"/>
                </w:tcPr>
                <w:p w14:paraId="2C4CA4D7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clubId</w:t>
                  </w:r>
                </w:p>
              </w:tc>
              <w:tc>
                <w:tcPr>
                  <w:tcW w:w="1946" w:type="dxa"/>
                </w:tcPr>
                <w:p w14:paraId="135C8F18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85E18" w14:paraId="375B8FBA" w14:textId="77777777" w:rsidTr="00CD789B">
              <w:tc>
                <w:tcPr>
                  <w:tcW w:w="1945" w:type="dxa"/>
                </w:tcPr>
                <w:p w14:paraId="17C0593B" w14:textId="77777777" w:rsidR="00185E18" w:rsidRPr="000E59D3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title</w:t>
                  </w:r>
                </w:p>
              </w:tc>
              <w:tc>
                <w:tcPr>
                  <w:tcW w:w="1946" w:type="dxa"/>
                </w:tcPr>
                <w:p w14:paraId="492BFB7C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85E18" w14:paraId="551272B6" w14:textId="77777777" w:rsidTr="00CD789B">
              <w:tc>
                <w:tcPr>
                  <w:tcW w:w="1945" w:type="dxa"/>
                </w:tcPr>
                <w:p w14:paraId="4EA59794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41B4EDC5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创建人ID</w:t>
                  </w:r>
                </w:p>
              </w:tc>
            </w:tr>
            <w:tr w:rsidR="00185E18" w14:paraId="10AB0639" w14:textId="77777777" w:rsidTr="00CD789B">
              <w:tc>
                <w:tcPr>
                  <w:tcW w:w="1945" w:type="dxa"/>
                </w:tcPr>
                <w:p w14:paraId="3FC78948" w14:textId="77777777" w:rsidR="00185E18" w:rsidRPr="0086477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postCount</w:t>
                  </w:r>
                </w:p>
              </w:tc>
              <w:tc>
                <w:tcPr>
                  <w:tcW w:w="1946" w:type="dxa"/>
                </w:tcPr>
                <w:p w14:paraId="64EA6ED6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  <w:tr w:rsidR="00185E18" w14:paraId="60543EA9" w14:textId="77777777" w:rsidTr="00CD789B">
              <w:tc>
                <w:tcPr>
                  <w:tcW w:w="1945" w:type="dxa"/>
                </w:tcPr>
                <w:p w14:paraId="0C1A8390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carClubName</w:t>
                  </w:r>
                </w:p>
              </w:tc>
              <w:tc>
                <w:tcPr>
                  <w:tcW w:w="1946" w:type="dxa"/>
                </w:tcPr>
                <w:p w14:paraId="7035F065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85E18" w14:paraId="1B1E9538" w14:textId="77777777" w:rsidTr="00CD789B">
              <w:tc>
                <w:tcPr>
                  <w:tcW w:w="1945" w:type="dxa"/>
                </w:tcPr>
                <w:p w14:paraId="1AF4CFDC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userName</w:t>
                  </w:r>
                </w:p>
              </w:tc>
              <w:tc>
                <w:tcPr>
                  <w:tcW w:w="1946" w:type="dxa"/>
                </w:tcPr>
                <w:p w14:paraId="3CD6E511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人名称</w:t>
                  </w:r>
                </w:p>
              </w:tc>
            </w:tr>
            <w:tr w:rsidR="00185E18" w14:paraId="1CE5C9E4" w14:textId="77777777" w:rsidTr="00CD789B">
              <w:tc>
                <w:tcPr>
                  <w:tcW w:w="1945" w:type="dxa"/>
                </w:tcPr>
                <w:p w14:paraId="7F4F493A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userAvastarurl</w:t>
                  </w:r>
                </w:p>
              </w:tc>
              <w:tc>
                <w:tcPr>
                  <w:tcW w:w="1946" w:type="dxa"/>
                </w:tcPr>
                <w:p w14:paraId="1FB925A4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人头像</w:t>
                  </w:r>
                </w:p>
              </w:tc>
            </w:tr>
            <w:tr w:rsidR="00185E18" w14:paraId="4AF15422" w14:textId="77777777" w:rsidTr="00CD789B">
              <w:tc>
                <w:tcPr>
                  <w:tcW w:w="1945" w:type="dxa"/>
                </w:tcPr>
                <w:p w14:paraId="367EE3FB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lastRenderedPageBreak/>
                    <w:t>content</w:t>
                  </w:r>
                </w:p>
              </w:tc>
              <w:tc>
                <w:tcPr>
                  <w:tcW w:w="1946" w:type="dxa"/>
                </w:tcPr>
                <w:p w14:paraId="3CFCD7D8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</w:tr>
          </w:tbl>
          <w:p w14:paraId="27356DF3" w14:textId="77777777" w:rsidR="00185E18" w:rsidRPr="000E59D3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47C7D5B3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85E18" w14:paraId="009DD20B" w14:textId="77777777" w:rsidTr="00CD789B">
        <w:tc>
          <w:tcPr>
            <w:tcW w:w="1526" w:type="dxa"/>
          </w:tcPr>
          <w:p w14:paraId="2A275C41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message</w:t>
            </w:r>
          </w:p>
        </w:tc>
        <w:tc>
          <w:tcPr>
            <w:tcW w:w="4122" w:type="dxa"/>
          </w:tcPr>
          <w:p w14:paraId="430AF91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7039CAA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</w:tr>
      <w:tr w:rsidR="00185E18" w14:paraId="0E80D57A" w14:textId="77777777" w:rsidTr="00CD789B">
        <w:tc>
          <w:tcPr>
            <w:tcW w:w="1526" w:type="dxa"/>
          </w:tcPr>
          <w:p w14:paraId="418FB0E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081B37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ACF51C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7F8A53CD" w14:textId="77777777" w:rsidR="00185E18" w:rsidRPr="004D23DF" w:rsidRDefault="00185E18" w:rsidP="00185E18">
      <w:pPr>
        <w:shd w:val="clear" w:color="auto" w:fill="B3B3B3"/>
        <w:rPr>
          <w:rFonts w:ascii="微软雅黑" w:eastAsia="微软雅黑" w:hAnsi="微软雅黑"/>
        </w:rPr>
      </w:pPr>
    </w:p>
    <w:p w14:paraId="78BDDF4C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272C625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{</w:t>
      </w:r>
    </w:p>
    <w:p w14:paraId="6CC4931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"result": {</w:t>
      </w:r>
    </w:p>
    <w:p w14:paraId="4C4AE49E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"offset": 1,</w:t>
      </w:r>
    </w:p>
    <w:p w14:paraId="70315B8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"limit": 4,</w:t>
      </w:r>
    </w:p>
    <w:p w14:paraId="3091845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"total": 3,</w:t>
      </w:r>
    </w:p>
    <w:p w14:paraId="598DE07B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"list": [</w:t>
      </w:r>
    </w:p>
    <w:p w14:paraId="32E9AC58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{</w:t>
      </w:r>
    </w:p>
    <w:p w14:paraId="498587C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"threadId": 3,</w:t>
      </w:r>
    </w:p>
    <w:p w14:paraId="22B5E483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"clubId": 13,</w:t>
      </w:r>
    </w:p>
    <w:p w14:paraId="370C308F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"title": "111",</w:t>
      </w:r>
    </w:p>
    <w:p w14:paraId="69AFB5E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"creatorId": 6,</w:t>
      </w:r>
    </w:p>
    <w:p w14:paraId="14E2B54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"postCount": 0,</w:t>
      </w:r>
    </w:p>
    <w:p w14:paraId="5851A535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"carClubName":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4F3BCD7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"userName":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44469863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"userAvastarurl":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350EA5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"content": "111"</w:t>
      </w:r>
    </w:p>
    <w:p w14:paraId="323B571D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</w:t>
      </w:r>
    </w:p>
    <w:p w14:paraId="2989B3E6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}</w:t>
      </w:r>
    </w:p>
    <w:p w14:paraId="22C75985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]</w:t>
      </w:r>
    </w:p>
    <w:p w14:paraId="54C20A6C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},</w:t>
      </w:r>
    </w:p>
    <w:p w14:paraId="3316B98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 w:hint="eastAsia"/>
        </w:rPr>
        <w:t xml:space="preserve">    "message": "处理成功",</w:t>
      </w:r>
    </w:p>
    <w:p w14:paraId="09D8909E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"status": 0</w:t>
      </w:r>
    </w:p>
    <w:p w14:paraId="5430BAB0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}</w:t>
      </w:r>
    </w:p>
    <w:p w14:paraId="15618223" w14:textId="77777777" w:rsidR="00185E18" w:rsidRPr="00990C64" w:rsidRDefault="00185E18" w:rsidP="00903BA5">
      <w:pPr>
        <w:rPr>
          <w:rFonts w:ascii="微软雅黑" w:eastAsia="微软雅黑" w:hAnsi="微软雅黑"/>
        </w:rPr>
      </w:pPr>
    </w:p>
    <w:p w14:paraId="4D774E74" w14:textId="1B0E8481" w:rsidR="004B03E4" w:rsidRPr="00990C64" w:rsidRDefault="009677E1" w:rsidP="00990C64">
      <w:pPr>
        <w:pStyle w:val="1"/>
      </w:pPr>
      <w:r w:rsidRPr="00990C64">
        <w:rPr>
          <w:rFonts w:hint="eastAsia"/>
        </w:rPr>
        <w:lastRenderedPageBreak/>
        <w:t>未分</w:t>
      </w:r>
      <w:r w:rsidR="004B03E4" w:rsidRPr="00990C64">
        <w:rPr>
          <w:rFonts w:hint="eastAsia"/>
        </w:rPr>
        <w:t>类接口列表</w:t>
      </w:r>
    </w:p>
    <w:p w14:paraId="4E6A3383" w14:textId="59CE0F2A" w:rsidR="00651D0F" w:rsidRPr="00990C64" w:rsidRDefault="000B69CF" w:rsidP="00990C64">
      <w:pPr>
        <w:pStyle w:val="2"/>
      </w:pPr>
      <w:r w:rsidRPr="00990C64">
        <w:rPr>
          <w:rFonts w:hint="eastAsia"/>
        </w:rPr>
        <w:t>app</w:t>
      </w:r>
      <w:r w:rsidR="00B47870" w:rsidRPr="00990C64">
        <w:rPr>
          <w:rFonts w:hint="eastAsia"/>
        </w:rPr>
        <w:t>搜索</w:t>
      </w:r>
      <w:r w:rsidR="00651D0F" w:rsidRPr="00990C64">
        <w:rPr>
          <w:rFonts w:hint="eastAsia"/>
        </w:rPr>
        <w:t>接口</w:t>
      </w:r>
    </w:p>
    <w:p w14:paraId="5B4705F3" w14:textId="06BF7CFD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E179C1" w:rsidRPr="00990C64">
        <w:rPr>
          <w:rFonts w:ascii="微软雅黑" w:eastAsia="微软雅黑" w:hAnsi="微软雅黑" w:hint="eastAsia"/>
        </w:rPr>
        <w:t>提供关键字等信息可以搜索线路、车友会、帖子等信息</w:t>
      </w:r>
    </w:p>
    <w:p w14:paraId="4EBC218E" w14:textId="1B8EBA7B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</w:t>
      </w:r>
      <w:r w:rsidR="0045773A" w:rsidRPr="00990C64">
        <w:rPr>
          <w:rFonts w:ascii="微软雅黑" w:eastAsia="微软雅黑" w:hAnsi="微软雅黑"/>
        </w:rPr>
        <w:t>s</w:t>
      </w:r>
      <w:r w:rsidR="0045773A" w:rsidRPr="00990C64">
        <w:rPr>
          <w:rFonts w:ascii="微软雅黑" w:eastAsia="微软雅黑" w:hAnsi="微软雅黑" w:hint="eastAsia"/>
        </w:rPr>
        <w:t>earch</w:t>
      </w:r>
    </w:p>
    <w:p w14:paraId="22601C1B" w14:textId="77777777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5C22F147" w14:textId="344E3336" w:rsidR="00651D0F" w:rsidRPr="00990C64" w:rsidRDefault="00AB21EC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city</w:t>
      </w:r>
      <w:r w:rsidR="0057515B" w:rsidRPr="00990C64">
        <w:rPr>
          <w:rFonts w:ascii="微软雅黑" w:eastAsia="微软雅黑" w:hAnsi="微软雅黑"/>
        </w:rPr>
        <w:t xml:space="preserve">: </w:t>
      </w:r>
      <w:r w:rsidR="0057515B" w:rsidRPr="00990C64">
        <w:rPr>
          <w:rFonts w:ascii="微软雅黑" w:eastAsia="微软雅黑" w:hAnsi="微软雅黑" w:hint="eastAsia"/>
        </w:rPr>
        <w:t>1000</w:t>
      </w:r>
      <w:r w:rsidR="00651D0F" w:rsidRPr="00990C64">
        <w:rPr>
          <w:rFonts w:ascii="微软雅黑" w:eastAsia="微软雅黑" w:hAnsi="微软雅黑"/>
        </w:rPr>
        <w:t xml:space="preserve"> #</w:t>
      </w:r>
      <w:r w:rsidR="0057515B" w:rsidRPr="00990C64">
        <w:rPr>
          <w:rFonts w:ascii="微软雅黑" w:eastAsia="微软雅黑" w:hAnsi="微软雅黑" w:hint="eastAsia"/>
        </w:rPr>
        <w:t>所在城市id，整型。</w:t>
      </w:r>
      <w:r w:rsidRPr="00990C64">
        <w:rPr>
          <w:rFonts w:ascii="微软雅黑" w:eastAsia="微软雅黑" w:hAnsi="微软雅黑"/>
        </w:rPr>
        <w:t xml:space="preserve"> </w:t>
      </w:r>
    </w:p>
    <w:p w14:paraId="438F16D8" w14:textId="0C3B6C62" w:rsidR="00651D0F" w:rsidRPr="00990C64" w:rsidRDefault="002124A7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keyword</w:t>
      </w:r>
      <w:r w:rsidR="00651D0F" w:rsidRPr="00990C64">
        <w:rPr>
          <w:rFonts w:ascii="微软雅黑" w:eastAsia="微软雅黑" w:hAnsi="微软雅黑"/>
        </w:rPr>
        <w:t>: “</w:t>
      </w:r>
      <w:r w:rsidRPr="00990C64">
        <w:rPr>
          <w:rFonts w:ascii="微软雅黑" w:eastAsia="微软雅黑" w:hAnsi="微软雅黑" w:hint="eastAsia"/>
        </w:rPr>
        <w:t>关键字</w:t>
      </w:r>
      <w:r w:rsidR="00651D0F" w:rsidRPr="00990C64">
        <w:rPr>
          <w:rFonts w:ascii="微软雅黑" w:eastAsia="微软雅黑" w:hAnsi="微软雅黑"/>
        </w:rPr>
        <w:t>” #</w:t>
      </w:r>
      <w:r w:rsidR="008E73E0" w:rsidRPr="00990C64">
        <w:rPr>
          <w:rFonts w:ascii="微软雅黑" w:eastAsia="微软雅黑" w:hAnsi="微软雅黑" w:hint="eastAsia"/>
        </w:rPr>
        <w:t>关键字</w:t>
      </w:r>
    </w:p>
    <w:p w14:paraId="636C4571" w14:textId="4D7602F9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451D1E" w:rsidRPr="00990C64">
        <w:rPr>
          <w:rFonts w:ascii="微软雅黑" w:eastAsia="微软雅黑" w:hAnsi="微软雅黑" w:hint="eastAsia"/>
        </w:rPr>
        <w:t>POST http://www.xunluji.com/search</w:t>
      </w:r>
    </w:p>
    <w:p w14:paraId="735918B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3C175D4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676283C5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"处理成功",</w:t>
      </w:r>
    </w:p>
    <w:p w14:paraId="49661CFE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6D7322D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"routes": [</w:t>
      </w:r>
    </w:p>
    <w:p w14:paraId="750CD23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07E9A40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"迎宾3路出发点",</w:t>
      </w:r>
    </w:p>
    <w:p w14:paraId="294794B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"http://coolshell.cn//wp-content/uploads/2014/01/trade-off.jpg",</w:t>
      </w:r>
    </w:p>
    <w:p w14:paraId="3A20EBF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"arrival_time": "2015-04-16 08:00:04"</w:t>
      </w:r>
    </w:p>
    <w:p w14:paraId="1C0991D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362CAB8A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],</w:t>
      </w:r>
    </w:p>
    <w:p w14:paraId="6ABD9D1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"clubs": [</w:t>
      </w:r>
    </w:p>
    <w:p w14:paraId="0740013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3D7AE1D0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1,</w:t>
      </w:r>
    </w:p>
    <w:p w14:paraId="2E35ABB3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"深圳奔驰车友会信息",</w:t>
      </w:r>
    </w:p>
    <w:p w14:paraId="5C08C24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"http://112.124.28.224/images/1504103/1428894805277.jpg",</w:t>
      </w:r>
    </w:p>
    <w:p w14:paraId="5711E5D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3,</w:t>
      </w:r>
    </w:p>
    <w:p w14:paraId="64AC922C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"thread_count": 2</w:t>
      </w:r>
    </w:p>
    <w:p w14:paraId="4B708CFB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37DD61B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lastRenderedPageBreak/>
        <w:t xml:space="preserve">    ],</w:t>
      </w:r>
    </w:p>
    <w:p w14:paraId="42FA4581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"threads": [</w:t>
      </w:r>
    </w:p>
    <w:p w14:paraId="16493D2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12BBF27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"thread_id": 1,</w:t>
      </w:r>
    </w:p>
    <w:p w14:paraId="4F5164EB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"title": "测试数据",</w:t>
      </w:r>
    </w:p>
    <w:p w14:paraId="0099733A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"car_club_name": "深圳奔驰车友会信息",</w:t>
      </w:r>
    </w:p>
    <w:p w14:paraId="19E6221C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"user_avatar_url": "http://coolshell.cn//wp-content/uploads/2014/01/trade-off.jpg",</w:t>
      </w:r>
    </w:p>
    <w:p w14:paraId="2CB73BD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"user_name": "lxlx",</w:t>
      </w:r>
    </w:p>
    <w:p w14:paraId="0C7F071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"create_time": "2015-04-14",</w:t>
      </w:r>
    </w:p>
    <w:p w14:paraId="003F37F0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"post_count": 20</w:t>
      </w:r>
    </w:p>
    <w:p w14:paraId="1451ADB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1C823E8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</w:t>
      </w:r>
    </w:p>
    <w:p w14:paraId="4BA5A6F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14A0E009" w14:textId="2D0324E7" w:rsidR="00595376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407B1F3D" w14:textId="77777777" w:rsidR="00651D0F" w:rsidRPr="00990C64" w:rsidRDefault="00651D0F" w:rsidP="00651D0F">
      <w:pPr>
        <w:rPr>
          <w:rFonts w:ascii="微软雅黑" w:eastAsia="微软雅黑" w:hAnsi="微软雅黑"/>
        </w:rPr>
      </w:pPr>
    </w:p>
    <w:p w14:paraId="7BCEA455" w14:textId="20DB887A" w:rsidR="00143199" w:rsidRPr="00990C64" w:rsidRDefault="00F17E49" w:rsidP="00990C64">
      <w:pPr>
        <w:pStyle w:val="2"/>
      </w:pPr>
      <w:r w:rsidRPr="00990C64">
        <w:rPr>
          <w:rFonts w:hint="eastAsia"/>
        </w:rPr>
        <w:t>图片文件上传接口</w:t>
      </w:r>
    </w:p>
    <w:p w14:paraId="41833FEC" w14:textId="566D2457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F17E49" w:rsidRPr="00990C64">
        <w:rPr>
          <w:rFonts w:ascii="微软雅黑" w:eastAsia="微软雅黑" w:hAnsi="微软雅黑" w:hint="eastAsia"/>
        </w:rPr>
        <w:t>方便客户端上传文件</w:t>
      </w:r>
      <w:r w:rsidR="00175233" w:rsidRPr="00990C64">
        <w:rPr>
          <w:rFonts w:ascii="微软雅黑" w:eastAsia="微软雅黑" w:hAnsi="微软雅黑" w:hint="eastAsia"/>
        </w:rPr>
        <w:t>，form类型必须为multipart/form-data</w:t>
      </w:r>
      <w:r w:rsidR="00097A94" w:rsidRPr="00990C64">
        <w:rPr>
          <w:rFonts w:ascii="微软雅黑" w:eastAsia="微软雅黑" w:hAnsi="微软雅黑" w:hint="eastAsia"/>
        </w:rPr>
        <w:t>，大小限制为2m</w:t>
      </w:r>
    </w:p>
    <w:p w14:paraId="63382210" w14:textId="45AA09DB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F17E49" w:rsidRPr="00990C64">
        <w:rPr>
          <w:rFonts w:ascii="微软雅黑" w:eastAsia="微软雅黑" w:hAnsi="微软雅黑"/>
        </w:rPr>
        <w:t>/</w:t>
      </w:r>
      <w:r w:rsidR="001C2CED" w:rsidRPr="00990C64">
        <w:rPr>
          <w:rFonts w:ascii="微软雅黑" w:eastAsia="微软雅黑" w:hAnsi="微软雅黑"/>
        </w:rPr>
        <w:t>server/</w:t>
      </w:r>
      <w:r w:rsidR="00F17E49" w:rsidRPr="00990C64">
        <w:rPr>
          <w:rFonts w:ascii="微软雅黑" w:eastAsia="微软雅黑" w:hAnsi="微软雅黑"/>
        </w:rPr>
        <w:t>image/upload</w:t>
      </w:r>
    </w:p>
    <w:p w14:paraId="66E58487" w14:textId="254A2F9B" w:rsidR="00247B2C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E7DFC" w14:paraId="0470FC85" w14:textId="77777777" w:rsidTr="00CD789B">
        <w:tc>
          <w:tcPr>
            <w:tcW w:w="2129" w:type="dxa"/>
          </w:tcPr>
          <w:p w14:paraId="77E9EC7C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42245B5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1D929EB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329C4D5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7DFC" w14:paraId="6CE1B79F" w14:textId="77777777" w:rsidTr="00CD789B">
        <w:tc>
          <w:tcPr>
            <w:tcW w:w="2129" w:type="dxa"/>
          </w:tcPr>
          <w:p w14:paraId="7D942552" w14:textId="6B1019C4" w:rsidR="002E7DFC" w:rsidRDefault="002E7DFC" w:rsidP="00CD789B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129" w:type="dxa"/>
          </w:tcPr>
          <w:p w14:paraId="3768C508" w14:textId="00A4AF1D" w:rsidR="002E7DFC" w:rsidRDefault="00156FD1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流</w:t>
            </w:r>
          </w:p>
        </w:tc>
        <w:tc>
          <w:tcPr>
            <w:tcW w:w="2129" w:type="dxa"/>
          </w:tcPr>
          <w:p w14:paraId="495BA2B1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6C1AC5" w14:textId="77777777" w:rsidR="001A1139" w:rsidRDefault="001A1139" w:rsidP="001A1139">
            <w:pPr>
              <w:shd w:val="clear" w:color="auto" w:fill="B3B3B3"/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“</w:t>
            </w:r>
            <w:r w:rsidRPr="00990C64">
              <w:rPr>
                <w:rFonts w:ascii="微软雅黑" w:eastAsia="微软雅黑" w:hAnsi="微软雅黑" w:hint="eastAsia"/>
              </w:rPr>
              <w:t>imageFile</w:t>
            </w:r>
            <w:r w:rsidRPr="00990C64">
              <w:rPr>
                <w:rFonts w:ascii="微软雅黑" w:eastAsia="微软雅黑" w:hAnsi="微软雅黑"/>
              </w:rPr>
              <w:t>” #</w:t>
            </w:r>
            <w:r w:rsidRPr="00990C64">
              <w:rPr>
                <w:rFonts w:ascii="微软雅黑" w:eastAsia="微软雅黑" w:hAnsi="微软雅黑" w:hint="eastAsia"/>
              </w:rPr>
              <w:t>上传文件对应的控件名称，不是文件名称</w:t>
            </w:r>
          </w:p>
          <w:p w14:paraId="5B7D3186" w14:textId="69C19B34" w:rsidR="002E7DFC" w:rsidRDefault="002E7DFC" w:rsidP="00CD789B">
            <w:pPr>
              <w:rPr>
                <w:rFonts w:ascii="微软雅黑" w:eastAsia="微软雅黑" w:hAnsi="微软雅黑"/>
              </w:rPr>
            </w:pPr>
          </w:p>
        </w:tc>
      </w:tr>
      <w:tr w:rsidR="002E7DFC" w14:paraId="36E26D92" w14:textId="77777777" w:rsidTr="00CD789B">
        <w:tc>
          <w:tcPr>
            <w:tcW w:w="2129" w:type="dxa"/>
          </w:tcPr>
          <w:p w14:paraId="2B60EED0" w14:textId="497023BF" w:rsidR="002E7DFC" w:rsidRDefault="004359EF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2129" w:type="dxa"/>
          </w:tcPr>
          <w:p w14:paraId="40B66A05" w14:textId="5DB4CC05" w:rsidR="002E7DFC" w:rsidRDefault="00026CF2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310E0E18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33F851D" w14:textId="2F9F7282" w:rsidR="002E7DFC" w:rsidRDefault="005440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</w:tbl>
    <w:p w14:paraId="6B8E016F" w14:textId="77777777" w:rsidR="00E214AC" w:rsidRDefault="00E214AC" w:rsidP="00E214AC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1D9EE25" w14:textId="77777777" w:rsidR="00E214AC" w:rsidRDefault="00E214AC" w:rsidP="00E214AC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E214AC" w14:paraId="50736C16" w14:textId="77777777" w:rsidTr="00CD789B">
        <w:tc>
          <w:tcPr>
            <w:tcW w:w="5648" w:type="dxa"/>
            <w:gridSpan w:val="2"/>
          </w:tcPr>
          <w:p w14:paraId="6091CDCB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490C21B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E214AC" w14:paraId="5E0FB658" w14:textId="77777777" w:rsidTr="00CD789B">
        <w:tc>
          <w:tcPr>
            <w:tcW w:w="1526" w:type="dxa"/>
          </w:tcPr>
          <w:p w14:paraId="77065F81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A8ADE0F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C75CB93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</w:p>
        </w:tc>
      </w:tr>
      <w:tr w:rsidR="00E214AC" w14:paraId="4EA7412B" w14:textId="77777777" w:rsidTr="00CD789B">
        <w:tc>
          <w:tcPr>
            <w:tcW w:w="1526" w:type="dxa"/>
          </w:tcPr>
          <w:p w14:paraId="1BD3360C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0CD294D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9B638A1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61503C" w14:paraId="1D425FC9" w14:textId="77777777" w:rsidTr="00CD789B">
        <w:tc>
          <w:tcPr>
            <w:tcW w:w="1526" w:type="dxa"/>
          </w:tcPr>
          <w:p w14:paraId="6D60D1FF" w14:textId="16616DA0" w:rsidR="0061503C" w:rsidRPr="000E59D3" w:rsidRDefault="0061503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532879" w14:paraId="726E49EF" w14:textId="77777777" w:rsidTr="00532879">
              <w:tc>
                <w:tcPr>
                  <w:tcW w:w="1945" w:type="dxa"/>
                </w:tcPr>
                <w:p w14:paraId="45A2C2B3" w14:textId="1DACFA9E" w:rsidR="00532879" w:rsidRDefault="009E120B" w:rsidP="00CD789B">
                  <w:pPr>
                    <w:rPr>
                      <w:rFonts w:ascii="微软雅黑" w:eastAsia="微软雅黑" w:hAnsi="微软雅黑"/>
                    </w:rPr>
                  </w:pPr>
                  <w:r w:rsidRPr="00990C64">
                    <w:rPr>
                      <w:rFonts w:ascii="微软雅黑" w:eastAsia="微软雅黑" w:hAnsi="微软雅黑"/>
                    </w:rPr>
                    <w:t>image_url</w:t>
                  </w:r>
                </w:p>
              </w:tc>
              <w:tc>
                <w:tcPr>
                  <w:tcW w:w="1946" w:type="dxa"/>
                </w:tcPr>
                <w:p w14:paraId="10143628" w14:textId="651E8C03" w:rsidR="00532879" w:rsidRDefault="009E120B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地址</w:t>
                  </w:r>
                </w:p>
              </w:tc>
            </w:tr>
            <w:tr w:rsidR="00532879" w14:paraId="3F59DB16" w14:textId="77777777" w:rsidTr="00532879">
              <w:tc>
                <w:tcPr>
                  <w:tcW w:w="1945" w:type="dxa"/>
                </w:tcPr>
                <w:p w14:paraId="0C1758E1" w14:textId="0FDE032E" w:rsidR="00532879" w:rsidRDefault="0012450D" w:rsidP="00CD789B">
                  <w:pPr>
                    <w:rPr>
                      <w:rFonts w:ascii="微软雅黑" w:eastAsia="微软雅黑" w:hAnsi="微软雅黑"/>
                    </w:rPr>
                  </w:pPr>
                  <w:r w:rsidRPr="00CB5128">
                    <w:rPr>
                      <w:rFonts w:ascii="微软雅黑" w:eastAsia="微软雅黑" w:hAnsi="微软雅黑"/>
                    </w:rPr>
                    <w:t>imageId</w:t>
                  </w:r>
                </w:p>
              </w:tc>
              <w:tc>
                <w:tcPr>
                  <w:tcW w:w="1946" w:type="dxa"/>
                </w:tcPr>
                <w:p w14:paraId="76B9575F" w14:textId="733B6243" w:rsidR="00532879" w:rsidRDefault="0012450D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532879" w14:paraId="37B48373" w14:textId="77777777" w:rsidTr="00532879">
              <w:tc>
                <w:tcPr>
                  <w:tcW w:w="1945" w:type="dxa"/>
                </w:tcPr>
                <w:p w14:paraId="7536B354" w14:textId="77777777" w:rsidR="00532879" w:rsidRDefault="00532879" w:rsidP="00CD789B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946" w:type="dxa"/>
                </w:tcPr>
                <w:p w14:paraId="4E8AA3A3" w14:textId="77777777" w:rsidR="00532879" w:rsidRDefault="00532879" w:rsidP="00CD789B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366524F7" w14:textId="77777777" w:rsidR="0061503C" w:rsidRDefault="0061503C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6147DEFC" w14:textId="77777777" w:rsidR="0061503C" w:rsidRDefault="0061503C" w:rsidP="00CD789B">
            <w:pPr>
              <w:rPr>
                <w:rFonts w:ascii="微软雅黑" w:eastAsia="微软雅黑" w:hAnsi="微软雅黑"/>
              </w:rPr>
            </w:pPr>
          </w:p>
        </w:tc>
      </w:tr>
    </w:tbl>
    <w:p w14:paraId="0DBE03C4" w14:textId="77777777" w:rsidR="002E7DFC" w:rsidRPr="00990C64" w:rsidRDefault="002E7DFC" w:rsidP="00143199">
      <w:pPr>
        <w:shd w:val="clear" w:color="auto" w:fill="B3B3B3"/>
        <w:rPr>
          <w:rFonts w:ascii="微软雅黑" w:eastAsia="微软雅黑" w:hAnsi="微软雅黑"/>
        </w:rPr>
      </w:pPr>
    </w:p>
    <w:p w14:paraId="6CE109A9" w14:textId="3B98DB45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175233" w:rsidRPr="00990C64">
        <w:rPr>
          <w:rFonts w:ascii="微软雅黑" w:eastAsia="微软雅黑" w:hAnsi="微软雅黑" w:hint="eastAsia"/>
        </w:rPr>
        <w:t>POST http://www.xunluji.com/image/upload</w:t>
      </w:r>
    </w:p>
    <w:p w14:paraId="225A1A0F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75A671E2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0D6BF366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"可能的出错信息，需要客户端再次转换",</w:t>
      </w:r>
    </w:p>
    <w:p w14:paraId="0165531F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27326F2E" w14:textId="72C885B9" w:rsidR="00217BE2" w:rsidRDefault="00217BE2" w:rsidP="00CB5128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"image_url": </w:t>
      </w:r>
      <w:hyperlink r:id="rId9" w:history="1">
        <w:r w:rsidR="00CB5128" w:rsidRPr="00360D06">
          <w:rPr>
            <w:rStyle w:val="a8"/>
            <w:rFonts w:ascii="微软雅黑" w:eastAsia="微软雅黑" w:hAnsi="微软雅黑"/>
          </w:rPr>
          <w:t>http://www.xunluji.com/example/cc.png</w:t>
        </w:r>
      </w:hyperlink>
      <w:r w:rsidR="00CB5128">
        <w:rPr>
          <w:rFonts w:ascii="微软雅黑" w:eastAsia="微软雅黑" w:hAnsi="微软雅黑" w:hint="eastAsia"/>
        </w:rPr>
        <w:t>，</w:t>
      </w:r>
    </w:p>
    <w:p w14:paraId="7FB8E224" w14:textId="1BC549EE" w:rsidR="00CB5128" w:rsidRPr="00CB5128" w:rsidRDefault="00CB5128" w:rsidP="00CB5128">
      <w:pPr>
        <w:shd w:val="clear" w:color="auto" w:fill="B3B3B3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 w:rsidRPr="00CB5128">
        <w:rPr>
          <w:rFonts w:ascii="微软雅黑" w:eastAsia="微软雅黑" w:hAnsi="微软雅黑"/>
        </w:rPr>
        <w:t>imageId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：1100</w:t>
      </w:r>
    </w:p>
    <w:p w14:paraId="54E003EA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17CB0745" w14:textId="310302EF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399EA9B6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7FA5324A" w14:textId="6408A083" w:rsidR="008603D0" w:rsidRPr="00234B4C" w:rsidRDefault="009062DE" w:rsidP="00234B4C">
      <w:pPr>
        <w:pStyle w:val="2"/>
      </w:pPr>
      <w:r w:rsidRPr="00234B4C">
        <w:rPr>
          <w:rFonts w:hint="eastAsia"/>
        </w:rPr>
        <w:t>第三方登录验证</w:t>
      </w:r>
    </w:p>
    <w:p w14:paraId="7F873697" w14:textId="2F461985" w:rsidR="008603D0" w:rsidRPr="00990C64" w:rsidRDefault="00A77400" w:rsidP="008603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说明：将第三方验证过的access token与openid发送到本地服务器，生成本地服务器业务请求需要的token值。</w:t>
      </w:r>
      <w:r w:rsidR="00D564DA" w:rsidRPr="00990C64">
        <w:rPr>
          <w:rFonts w:ascii="微软雅黑" w:eastAsia="微软雅黑" w:hAnsi="微软雅黑" w:hint="eastAsia"/>
        </w:rPr>
        <w:t>为了安全性，不发送appid，服务器保存。</w:t>
      </w:r>
    </w:p>
    <w:p w14:paraId="01464CD9" w14:textId="01B9E6F9" w:rsidR="008603D0" w:rsidRPr="00990C64" w:rsidRDefault="008603D0" w:rsidP="008603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E24C69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/>
        </w:rPr>
        <w:t>server</w:t>
      </w:r>
      <w:r w:rsidR="001E676A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 w:hint="eastAsia"/>
        </w:rPr>
        <w:t>token</w:t>
      </w:r>
      <w:r w:rsidR="009062DE" w:rsidRPr="00990C64">
        <w:rPr>
          <w:rFonts w:ascii="微软雅黑" w:eastAsia="微软雅黑" w:hAnsi="微软雅黑"/>
        </w:rPr>
        <w:t>/</w:t>
      </w:r>
      <w:r w:rsidR="001E676A" w:rsidRPr="00990C64">
        <w:rPr>
          <w:rFonts w:ascii="微软雅黑" w:eastAsia="微软雅黑" w:hAnsi="微软雅黑"/>
        </w:rPr>
        <w:t>auth</w:t>
      </w:r>
    </w:p>
    <w:p w14:paraId="6BC45ADA" w14:textId="77777777" w:rsidR="002B69AE" w:rsidRDefault="002B69AE" w:rsidP="002B69A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1"/>
        <w:gridCol w:w="1982"/>
        <w:gridCol w:w="1903"/>
        <w:gridCol w:w="1950"/>
      </w:tblGrid>
      <w:tr w:rsidR="002B69AE" w14:paraId="41588376" w14:textId="77777777" w:rsidTr="009B0904">
        <w:tc>
          <w:tcPr>
            <w:tcW w:w="2681" w:type="dxa"/>
          </w:tcPr>
          <w:p w14:paraId="66DE60EB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982" w:type="dxa"/>
          </w:tcPr>
          <w:p w14:paraId="7C38FDCB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1903" w:type="dxa"/>
          </w:tcPr>
          <w:p w14:paraId="316D6090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1950" w:type="dxa"/>
          </w:tcPr>
          <w:p w14:paraId="4C1E4C0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B69AE" w14:paraId="36ECEFFB" w14:textId="77777777" w:rsidTr="009B0904">
        <w:tc>
          <w:tcPr>
            <w:tcW w:w="2681" w:type="dxa"/>
          </w:tcPr>
          <w:p w14:paraId="70F874B8" w14:textId="0393B098" w:rsidR="002B69AE" w:rsidRPr="00495A9A" w:rsidRDefault="000434DE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434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oAuthOpenId</w:t>
            </w:r>
          </w:p>
        </w:tc>
        <w:tc>
          <w:tcPr>
            <w:tcW w:w="1982" w:type="dxa"/>
          </w:tcPr>
          <w:p w14:paraId="06A2B61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1903" w:type="dxa"/>
          </w:tcPr>
          <w:p w14:paraId="2B2FBADD" w14:textId="33AE3D67" w:rsidR="002B69AE" w:rsidRDefault="00D63A05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61208075" w14:textId="1E62F4B5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5565B172" w14:textId="77777777" w:rsidTr="009B0904">
        <w:tc>
          <w:tcPr>
            <w:tcW w:w="2681" w:type="dxa"/>
          </w:tcPr>
          <w:p w14:paraId="3ABF441B" w14:textId="2C3F2107" w:rsidR="002B69AE" w:rsidRPr="006F5732" w:rsidRDefault="007B0D79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7B0D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oAuthAccessToken</w:t>
            </w:r>
          </w:p>
        </w:tc>
        <w:tc>
          <w:tcPr>
            <w:tcW w:w="1982" w:type="dxa"/>
          </w:tcPr>
          <w:p w14:paraId="56A48411" w14:textId="753ABAEF" w:rsidR="002B69AE" w:rsidRDefault="000434D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03" w:type="dxa"/>
          </w:tcPr>
          <w:p w14:paraId="006B6C3A" w14:textId="5D21CCA7" w:rsidR="002B69AE" w:rsidRDefault="00D63A05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34239DB3" w14:textId="40D74A92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19B56BA3" w14:textId="77777777" w:rsidTr="009B0904">
        <w:tc>
          <w:tcPr>
            <w:tcW w:w="2681" w:type="dxa"/>
          </w:tcPr>
          <w:p w14:paraId="39554A74" w14:textId="1D42764F" w:rsidR="002B69AE" w:rsidRPr="001152E7" w:rsidRDefault="005F739E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F739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oAuthType</w:t>
            </w:r>
          </w:p>
        </w:tc>
        <w:tc>
          <w:tcPr>
            <w:tcW w:w="1982" w:type="dxa"/>
          </w:tcPr>
          <w:p w14:paraId="181612D1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 w:rsidRPr="004E056F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903" w:type="dxa"/>
          </w:tcPr>
          <w:p w14:paraId="21DCAB21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299DC43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授权渠道</w:t>
            </w:r>
          </w:p>
          <w:p w14:paraId="247E3B4B" w14:textId="77777777" w:rsidR="002B69AE" w:rsidRPr="00031155" w:rsidRDefault="002B69AE" w:rsidP="00AB2CF9">
            <w:pPr>
              <w:rPr>
                <w:rFonts w:ascii="微软雅黑" w:eastAsia="微软雅黑" w:hAnsi="微软雅黑"/>
              </w:rPr>
            </w:pPr>
            <w:r w:rsidRPr="00031155">
              <w:rPr>
                <w:rFonts w:ascii="微软雅黑" w:eastAsia="微软雅黑" w:hAnsi="微软雅黑" w:hint="eastAsia"/>
              </w:rPr>
              <w:t>1为QQ，2为微信，4为新浪微</w:t>
            </w:r>
            <w:r w:rsidRPr="00031155">
              <w:rPr>
                <w:rFonts w:ascii="微软雅黑" w:eastAsia="微软雅黑" w:hAnsi="微软雅黑" w:hint="eastAsia"/>
              </w:rPr>
              <w:lastRenderedPageBreak/>
              <w:t>博。</w:t>
            </w:r>
          </w:p>
        </w:tc>
      </w:tr>
    </w:tbl>
    <w:p w14:paraId="139673C4" w14:textId="77777777" w:rsidR="002B69AE" w:rsidRDefault="002B69AE" w:rsidP="002B69AE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DE3D590" w14:textId="77777777" w:rsidR="002B69AE" w:rsidRDefault="002B69AE" w:rsidP="002B69A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2B69AE" w14:paraId="7AB530FE" w14:textId="77777777" w:rsidTr="00AB2CF9">
        <w:tc>
          <w:tcPr>
            <w:tcW w:w="5648" w:type="dxa"/>
            <w:gridSpan w:val="2"/>
          </w:tcPr>
          <w:p w14:paraId="7884A0F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3212C82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2B69AE" w14:paraId="4C3E1694" w14:textId="77777777" w:rsidTr="00AB2CF9">
        <w:tc>
          <w:tcPr>
            <w:tcW w:w="1526" w:type="dxa"/>
          </w:tcPr>
          <w:p w14:paraId="14258234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E00B72A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C7FC1E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1FC965E6" w14:textId="77777777" w:rsidTr="00AB2CF9">
        <w:tc>
          <w:tcPr>
            <w:tcW w:w="1526" w:type="dxa"/>
          </w:tcPr>
          <w:p w14:paraId="04F5020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65AE330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7CA87D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A60C9B" w14:paraId="03CA552F" w14:textId="77777777" w:rsidTr="00AB2CF9">
        <w:tc>
          <w:tcPr>
            <w:tcW w:w="1526" w:type="dxa"/>
          </w:tcPr>
          <w:p w14:paraId="06A814C2" w14:textId="04329A75" w:rsidR="00A60C9B" w:rsidRPr="000E59D3" w:rsidRDefault="00A60C9B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9524BF" w14:paraId="31DE99D7" w14:textId="77777777" w:rsidTr="00AB2CF9">
              <w:tc>
                <w:tcPr>
                  <w:tcW w:w="1945" w:type="dxa"/>
                </w:tcPr>
                <w:p w14:paraId="7D0376C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userId</w:t>
                  </w:r>
                </w:p>
              </w:tc>
              <w:tc>
                <w:tcPr>
                  <w:tcW w:w="1946" w:type="dxa"/>
                </w:tcPr>
                <w:p w14:paraId="08F1733D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9524BF" w14:paraId="4CBA9FCE" w14:textId="77777777" w:rsidTr="00AB2CF9">
              <w:tc>
                <w:tcPr>
                  <w:tcW w:w="1945" w:type="dxa"/>
                </w:tcPr>
                <w:p w14:paraId="43C0AD2A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51BFF8DA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9524BF" w14:paraId="74F3EC46" w14:textId="77777777" w:rsidTr="00AB2CF9">
              <w:tc>
                <w:tcPr>
                  <w:tcW w:w="1945" w:type="dxa"/>
                </w:tcPr>
                <w:p w14:paraId="2E918F28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city</w:t>
                  </w:r>
                </w:p>
              </w:tc>
              <w:tc>
                <w:tcPr>
                  <w:tcW w:w="1946" w:type="dxa"/>
                </w:tcPr>
                <w:p w14:paraId="212DCBE6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城市</w:t>
                  </w:r>
                </w:p>
              </w:tc>
            </w:tr>
            <w:tr w:rsidR="009524BF" w14:paraId="555073D7" w14:textId="77777777" w:rsidTr="00AB2CF9">
              <w:tc>
                <w:tcPr>
                  <w:tcW w:w="1945" w:type="dxa"/>
                </w:tcPr>
                <w:p w14:paraId="4CBC42B3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phone</w:t>
                  </w:r>
                </w:p>
              </w:tc>
              <w:tc>
                <w:tcPr>
                  <w:tcW w:w="1946" w:type="dxa"/>
                </w:tcPr>
                <w:p w14:paraId="6D579DDF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手机</w:t>
                  </w:r>
                  <w:r>
                    <w:rPr>
                      <w:rFonts w:ascii="微软雅黑" w:eastAsia="微软雅黑" w:hAnsi="微软雅黑"/>
                    </w:rPr>
                    <w:t>号码</w:t>
                  </w:r>
                </w:p>
              </w:tc>
            </w:tr>
            <w:tr w:rsidR="009524BF" w14:paraId="04EEBB72" w14:textId="77777777" w:rsidTr="00AB2CF9">
              <w:tc>
                <w:tcPr>
                  <w:tcW w:w="1945" w:type="dxa"/>
                </w:tcPr>
                <w:p w14:paraId="0A78D474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587B1558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头像</w:t>
                  </w:r>
                </w:p>
              </w:tc>
            </w:tr>
            <w:tr w:rsidR="009524BF" w14:paraId="3D12D6A8" w14:textId="77777777" w:rsidTr="00AB2CF9">
              <w:tc>
                <w:tcPr>
                  <w:tcW w:w="1945" w:type="dxa"/>
                </w:tcPr>
                <w:p w14:paraId="5599BC29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 w:hint="eastAsia"/>
                    </w:rPr>
                    <w:t>vehicleModel</w:t>
                  </w:r>
                </w:p>
              </w:tc>
              <w:tc>
                <w:tcPr>
                  <w:tcW w:w="1946" w:type="dxa"/>
                </w:tcPr>
                <w:p w14:paraId="05D45022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9524BF" w14:paraId="7F7388BF" w14:textId="77777777" w:rsidTr="00AB2CF9">
              <w:tc>
                <w:tcPr>
                  <w:tcW w:w="1945" w:type="dxa"/>
                </w:tcPr>
                <w:p w14:paraId="16C1CE9D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drivingYear</w:t>
                  </w:r>
                </w:p>
              </w:tc>
              <w:tc>
                <w:tcPr>
                  <w:tcW w:w="1946" w:type="dxa"/>
                </w:tcPr>
                <w:p w14:paraId="24201FE0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</w:t>
                  </w:r>
                  <w:r>
                    <w:rPr>
                      <w:rFonts w:ascii="微软雅黑" w:eastAsia="微软雅黑" w:hAnsi="微软雅黑"/>
                    </w:rPr>
                    <w:t>龄</w:t>
                  </w:r>
                </w:p>
              </w:tc>
            </w:tr>
            <w:tr w:rsidR="009524BF" w14:paraId="6DD8B508" w14:textId="77777777" w:rsidTr="00AB2CF9">
              <w:tc>
                <w:tcPr>
                  <w:tcW w:w="1945" w:type="dxa"/>
                </w:tcPr>
                <w:p w14:paraId="0E520652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status</w:t>
                  </w:r>
                </w:p>
              </w:tc>
              <w:tc>
                <w:tcPr>
                  <w:tcW w:w="1946" w:type="dxa"/>
                </w:tcPr>
                <w:p w14:paraId="7BC91FDF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</w:tr>
            <w:tr w:rsidR="009524BF" w14:paraId="7788D0C6" w14:textId="77777777" w:rsidTr="00AB2CF9">
              <w:tc>
                <w:tcPr>
                  <w:tcW w:w="1945" w:type="dxa"/>
                </w:tcPr>
                <w:p w14:paraId="2DA5DA09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oauthType</w:t>
                  </w:r>
                </w:p>
              </w:tc>
              <w:tc>
                <w:tcPr>
                  <w:tcW w:w="1946" w:type="dxa"/>
                </w:tcPr>
                <w:p w14:paraId="4EAA54E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授权</w:t>
                  </w:r>
                  <w:r>
                    <w:rPr>
                      <w:rFonts w:ascii="微软雅黑" w:eastAsia="微软雅黑" w:hAnsi="微软雅黑"/>
                    </w:rPr>
                    <w:t>渠道</w:t>
                  </w:r>
                </w:p>
              </w:tc>
            </w:tr>
            <w:tr w:rsidR="009524BF" w14:paraId="21EC46BA" w14:textId="77777777" w:rsidTr="00AB2CF9">
              <w:tc>
                <w:tcPr>
                  <w:tcW w:w="1945" w:type="dxa"/>
                </w:tcPr>
                <w:p w14:paraId="56BE4379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5C2F696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</w:tbl>
          <w:p w14:paraId="79311A95" w14:textId="77777777" w:rsidR="00A60C9B" w:rsidRDefault="00A60C9B" w:rsidP="00AB2CF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6BD5CA9A" w14:textId="77777777" w:rsidR="00A60C9B" w:rsidRDefault="00A60C9B" w:rsidP="00AB2CF9">
            <w:pPr>
              <w:rPr>
                <w:rFonts w:ascii="微软雅黑" w:eastAsia="微软雅黑" w:hAnsi="微软雅黑"/>
              </w:rPr>
            </w:pPr>
          </w:p>
        </w:tc>
      </w:tr>
    </w:tbl>
    <w:p w14:paraId="00FEDC67" w14:textId="4811BE75" w:rsidR="008603D0" w:rsidRPr="002B69AE" w:rsidRDefault="008603D0" w:rsidP="008603D0">
      <w:pPr>
        <w:shd w:val="clear" w:color="auto" w:fill="B3B3B3"/>
        <w:rPr>
          <w:rFonts w:ascii="微软雅黑" w:eastAsia="微软雅黑" w:hAnsi="微软雅黑"/>
        </w:rPr>
      </w:pPr>
    </w:p>
    <w:p w14:paraId="16E16EA1" w14:textId="77777777" w:rsidR="004B03E4" w:rsidRPr="00990C64" w:rsidRDefault="004B03E4" w:rsidP="000641D5">
      <w:pPr>
        <w:rPr>
          <w:rFonts w:ascii="微软雅黑" w:eastAsia="微软雅黑" w:hAnsi="微软雅黑"/>
        </w:rPr>
      </w:pPr>
    </w:p>
    <w:p w14:paraId="106F7F8D" w14:textId="2EE9175D" w:rsidR="000641D5" w:rsidRPr="00990C64" w:rsidRDefault="00CB0BE0" w:rsidP="00990C64">
      <w:pPr>
        <w:pStyle w:val="2"/>
      </w:pPr>
      <w:r w:rsidRPr="00990C64">
        <w:rPr>
          <w:rFonts w:hint="eastAsia"/>
        </w:rPr>
        <w:t>检测</w:t>
      </w:r>
      <w:r w:rsidR="000641D5" w:rsidRPr="00990C64">
        <w:rPr>
          <w:rFonts w:hint="eastAsia"/>
        </w:rPr>
        <w:t>接口</w:t>
      </w:r>
      <w:r w:rsidR="000641D5" w:rsidRPr="00990C64">
        <w:rPr>
          <w:rFonts w:hint="eastAsia"/>
        </w:rPr>
        <w:t xml:space="preserve"> </w:t>
      </w:r>
    </w:p>
    <w:p w14:paraId="207D0650" w14:textId="74F9BA4A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说明：检测服务器是否正常</w:t>
      </w:r>
    </w:p>
    <w:p w14:paraId="7767E67A" w14:textId="1F09B30D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1478B4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 w:hint="eastAsia"/>
        </w:rPr>
        <w:t>server/</w:t>
      </w:r>
      <w:r w:rsidR="009062DE" w:rsidRPr="00990C64">
        <w:rPr>
          <w:rFonts w:ascii="微软雅黑" w:eastAsia="微软雅黑" w:hAnsi="微软雅黑"/>
        </w:rPr>
        <w:t>status/check</w:t>
      </w:r>
    </w:p>
    <w:p w14:paraId="6801D818" w14:textId="0B6A641A" w:rsidR="000641D5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0B8EE4D5" w14:textId="77777777" w:rsidR="002E4C2A" w:rsidRDefault="002E4C2A" w:rsidP="000641D5">
      <w:pPr>
        <w:shd w:val="clear" w:color="auto" w:fill="B3B3B3"/>
        <w:rPr>
          <w:rFonts w:ascii="微软雅黑" w:eastAsia="微软雅黑" w:hAnsi="微软雅黑"/>
        </w:rPr>
      </w:pPr>
    </w:p>
    <w:p w14:paraId="485621FB" w14:textId="77777777" w:rsidR="002E4C2A" w:rsidRDefault="002E4C2A" w:rsidP="002E4C2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2E4C2A" w14:paraId="6FEE6197" w14:textId="77777777" w:rsidTr="00CD789B">
        <w:tc>
          <w:tcPr>
            <w:tcW w:w="5648" w:type="dxa"/>
            <w:gridSpan w:val="2"/>
          </w:tcPr>
          <w:p w14:paraId="2B626650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8FBD384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2E4C2A" w14:paraId="6EDCEB02" w14:textId="77777777" w:rsidTr="00CD789B">
        <w:tc>
          <w:tcPr>
            <w:tcW w:w="1526" w:type="dxa"/>
          </w:tcPr>
          <w:p w14:paraId="2722DAC3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F2F3CE2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23FA655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</w:p>
        </w:tc>
      </w:tr>
      <w:tr w:rsidR="002E4C2A" w14:paraId="3F048FB2" w14:textId="77777777" w:rsidTr="00CD789B">
        <w:tc>
          <w:tcPr>
            <w:tcW w:w="1526" w:type="dxa"/>
          </w:tcPr>
          <w:p w14:paraId="2C30ADA7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282B84E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BE583F8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lastRenderedPageBreak/>
              <w:t xml:space="preserve">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3ED7961" w14:textId="77777777" w:rsidR="002E4C2A" w:rsidRPr="00990C64" w:rsidRDefault="002E4C2A" w:rsidP="000641D5">
      <w:pPr>
        <w:shd w:val="clear" w:color="auto" w:fill="B3B3B3"/>
        <w:rPr>
          <w:rFonts w:ascii="微软雅黑" w:eastAsia="微软雅黑" w:hAnsi="微软雅黑"/>
        </w:rPr>
      </w:pPr>
    </w:p>
    <w:p w14:paraId="29CC01A3" w14:textId="7CD5BE5E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3E1B35" w:rsidRPr="00990C64">
        <w:rPr>
          <w:rFonts w:ascii="微软雅黑" w:eastAsia="微软雅黑" w:hAnsi="微软雅黑" w:hint="eastAsia"/>
        </w:rPr>
        <w:t>GET/POST http://www.xunluji.com/</w:t>
      </w:r>
      <w:r w:rsidR="00CA016C" w:rsidRPr="00990C64">
        <w:rPr>
          <w:rFonts w:ascii="微软雅黑" w:eastAsia="微软雅黑" w:hAnsi="微软雅黑"/>
        </w:rPr>
        <w:t>server/status/check</w:t>
      </w:r>
    </w:p>
    <w:p w14:paraId="7E6D019A" w14:textId="77777777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36E36310" w14:textId="77777777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4C5C28DD" w14:textId="29C8C868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"message":"</w:t>
      </w:r>
      <w:r w:rsidR="00143199" w:rsidRPr="00990C64">
        <w:rPr>
          <w:rFonts w:ascii="微软雅黑" w:eastAsia="微软雅黑" w:hAnsi="微软雅黑" w:hint="eastAsia"/>
        </w:rPr>
        <w:t>服务器正常</w:t>
      </w:r>
      <w:r w:rsidR="00A86FE7">
        <w:rPr>
          <w:rFonts w:ascii="微软雅黑" w:eastAsia="微软雅黑" w:hAnsi="微软雅黑" w:hint="eastAsia"/>
        </w:rPr>
        <w:t>"</w:t>
      </w:r>
    </w:p>
    <w:p w14:paraId="2591A51D" w14:textId="662CC033" w:rsidR="003E1B35" w:rsidRPr="00990C64" w:rsidRDefault="003E1B35" w:rsidP="001816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</w:t>
      </w:r>
    </w:p>
    <w:p w14:paraId="1558F303" w14:textId="33AEB3A5" w:rsidR="000641D5" w:rsidRPr="00990C64" w:rsidRDefault="003E1B35" w:rsidP="006C483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sectPr w:rsidR="000641D5" w:rsidRPr="00990C64" w:rsidSect="009F53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AE8AD" w14:textId="77777777" w:rsidR="005901E1" w:rsidRDefault="005901E1" w:rsidP="00A6274E">
      <w:r>
        <w:separator/>
      </w:r>
    </w:p>
  </w:endnote>
  <w:endnote w:type="continuationSeparator" w:id="0">
    <w:p w14:paraId="18B79850" w14:textId="77777777" w:rsidR="005901E1" w:rsidRDefault="005901E1" w:rsidP="00A6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E48D5" w14:textId="77777777" w:rsidR="005901E1" w:rsidRDefault="005901E1" w:rsidP="00A6274E">
      <w:r>
        <w:separator/>
      </w:r>
    </w:p>
  </w:footnote>
  <w:footnote w:type="continuationSeparator" w:id="0">
    <w:p w14:paraId="633B1B5B" w14:textId="77777777" w:rsidR="005901E1" w:rsidRDefault="005901E1" w:rsidP="00A6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0FEA"/>
    <w:multiLevelType w:val="multilevel"/>
    <w:tmpl w:val="C8BC4C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EE86F89"/>
    <w:multiLevelType w:val="hybridMultilevel"/>
    <w:tmpl w:val="4D2E70CE"/>
    <w:lvl w:ilvl="0" w:tplc="004470FE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F4A073F"/>
    <w:multiLevelType w:val="hybridMultilevel"/>
    <w:tmpl w:val="4E3CD588"/>
    <w:lvl w:ilvl="0" w:tplc="6BD2B3E0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shuichao">
    <w15:presenceInfo w15:providerId="None" w15:userId="weishui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A9"/>
    <w:rsid w:val="00000052"/>
    <w:rsid w:val="000000D4"/>
    <w:rsid w:val="000000FF"/>
    <w:rsid w:val="00000C31"/>
    <w:rsid w:val="000025D7"/>
    <w:rsid w:val="00010E82"/>
    <w:rsid w:val="000116D5"/>
    <w:rsid w:val="00011A86"/>
    <w:rsid w:val="00012E3A"/>
    <w:rsid w:val="00013A2B"/>
    <w:rsid w:val="000148A1"/>
    <w:rsid w:val="00017639"/>
    <w:rsid w:val="00017CCD"/>
    <w:rsid w:val="00021884"/>
    <w:rsid w:val="00024268"/>
    <w:rsid w:val="00026874"/>
    <w:rsid w:val="00026CF2"/>
    <w:rsid w:val="00031092"/>
    <w:rsid w:val="00031155"/>
    <w:rsid w:val="000312E1"/>
    <w:rsid w:val="00032766"/>
    <w:rsid w:val="00034BFE"/>
    <w:rsid w:val="0003795A"/>
    <w:rsid w:val="000419BF"/>
    <w:rsid w:val="000434DE"/>
    <w:rsid w:val="000446FE"/>
    <w:rsid w:val="000517FB"/>
    <w:rsid w:val="00055B5A"/>
    <w:rsid w:val="00060FF4"/>
    <w:rsid w:val="00063A7C"/>
    <w:rsid w:val="000641D5"/>
    <w:rsid w:val="00067925"/>
    <w:rsid w:val="0007104B"/>
    <w:rsid w:val="00071779"/>
    <w:rsid w:val="00075CF1"/>
    <w:rsid w:val="0007620C"/>
    <w:rsid w:val="000908C2"/>
    <w:rsid w:val="00092F00"/>
    <w:rsid w:val="000961B9"/>
    <w:rsid w:val="000962F6"/>
    <w:rsid w:val="00097A94"/>
    <w:rsid w:val="000A32C2"/>
    <w:rsid w:val="000A4D2F"/>
    <w:rsid w:val="000A5807"/>
    <w:rsid w:val="000B0A58"/>
    <w:rsid w:val="000B685C"/>
    <w:rsid w:val="000B69CF"/>
    <w:rsid w:val="000C253E"/>
    <w:rsid w:val="000C40CD"/>
    <w:rsid w:val="000C5F9C"/>
    <w:rsid w:val="000C5FBB"/>
    <w:rsid w:val="000D00B8"/>
    <w:rsid w:val="000D0244"/>
    <w:rsid w:val="000D0D10"/>
    <w:rsid w:val="000D3B98"/>
    <w:rsid w:val="000D47A5"/>
    <w:rsid w:val="000D73DF"/>
    <w:rsid w:val="000E1A7D"/>
    <w:rsid w:val="000E223C"/>
    <w:rsid w:val="000E25CC"/>
    <w:rsid w:val="000E3236"/>
    <w:rsid w:val="000E4731"/>
    <w:rsid w:val="000E59D3"/>
    <w:rsid w:val="000F1EBF"/>
    <w:rsid w:val="000F23B4"/>
    <w:rsid w:val="00101677"/>
    <w:rsid w:val="00101E36"/>
    <w:rsid w:val="00104D0E"/>
    <w:rsid w:val="00105EA5"/>
    <w:rsid w:val="001128E1"/>
    <w:rsid w:val="00114694"/>
    <w:rsid w:val="001146D7"/>
    <w:rsid w:val="001152E7"/>
    <w:rsid w:val="00115A57"/>
    <w:rsid w:val="00115EA4"/>
    <w:rsid w:val="001167FC"/>
    <w:rsid w:val="00116BF2"/>
    <w:rsid w:val="00117E6E"/>
    <w:rsid w:val="0012104C"/>
    <w:rsid w:val="001213D9"/>
    <w:rsid w:val="00123EF0"/>
    <w:rsid w:val="0012450D"/>
    <w:rsid w:val="00126245"/>
    <w:rsid w:val="0012645C"/>
    <w:rsid w:val="001272AE"/>
    <w:rsid w:val="00131CC0"/>
    <w:rsid w:val="0014183D"/>
    <w:rsid w:val="00142B3A"/>
    <w:rsid w:val="00143199"/>
    <w:rsid w:val="00145EBA"/>
    <w:rsid w:val="001478B4"/>
    <w:rsid w:val="00150AE0"/>
    <w:rsid w:val="001541CF"/>
    <w:rsid w:val="00156705"/>
    <w:rsid w:val="00156FD1"/>
    <w:rsid w:val="00167CA6"/>
    <w:rsid w:val="00172DD0"/>
    <w:rsid w:val="00173544"/>
    <w:rsid w:val="0017522C"/>
    <w:rsid w:val="00175233"/>
    <w:rsid w:val="001816D0"/>
    <w:rsid w:val="00181BBE"/>
    <w:rsid w:val="00182BFA"/>
    <w:rsid w:val="0018571F"/>
    <w:rsid w:val="00185E18"/>
    <w:rsid w:val="001870A1"/>
    <w:rsid w:val="00187153"/>
    <w:rsid w:val="00190772"/>
    <w:rsid w:val="00192766"/>
    <w:rsid w:val="00195209"/>
    <w:rsid w:val="00195EF1"/>
    <w:rsid w:val="001A1139"/>
    <w:rsid w:val="001A1578"/>
    <w:rsid w:val="001A313C"/>
    <w:rsid w:val="001A31F4"/>
    <w:rsid w:val="001A3968"/>
    <w:rsid w:val="001A4436"/>
    <w:rsid w:val="001A45F0"/>
    <w:rsid w:val="001B5D58"/>
    <w:rsid w:val="001B74A3"/>
    <w:rsid w:val="001C0DFF"/>
    <w:rsid w:val="001C148F"/>
    <w:rsid w:val="001C25B1"/>
    <w:rsid w:val="001C2CED"/>
    <w:rsid w:val="001C57D3"/>
    <w:rsid w:val="001C5DBB"/>
    <w:rsid w:val="001C6195"/>
    <w:rsid w:val="001C6D96"/>
    <w:rsid w:val="001D0972"/>
    <w:rsid w:val="001D211F"/>
    <w:rsid w:val="001D3697"/>
    <w:rsid w:val="001E676A"/>
    <w:rsid w:val="001E7119"/>
    <w:rsid w:val="001F1FBB"/>
    <w:rsid w:val="001F217E"/>
    <w:rsid w:val="001F3574"/>
    <w:rsid w:val="001F77C5"/>
    <w:rsid w:val="00201F0D"/>
    <w:rsid w:val="00207163"/>
    <w:rsid w:val="00207F7F"/>
    <w:rsid w:val="00211584"/>
    <w:rsid w:val="002119F9"/>
    <w:rsid w:val="002124A7"/>
    <w:rsid w:val="00217BE2"/>
    <w:rsid w:val="00223B8E"/>
    <w:rsid w:val="00226D18"/>
    <w:rsid w:val="00232B51"/>
    <w:rsid w:val="00234B4C"/>
    <w:rsid w:val="0023583F"/>
    <w:rsid w:val="00236C17"/>
    <w:rsid w:val="00236EF7"/>
    <w:rsid w:val="00237330"/>
    <w:rsid w:val="00241612"/>
    <w:rsid w:val="0024163B"/>
    <w:rsid w:val="00241C2D"/>
    <w:rsid w:val="00244360"/>
    <w:rsid w:val="00246064"/>
    <w:rsid w:val="002479B5"/>
    <w:rsid w:val="00247B2C"/>
    <w:rsid w:val="00247F00"/>
    <w:rsid w:val="00250D7C"/>
    <w:rsid w:val="00257362"/>
    <w:rsid w:val="00260433"/>
    <w:rsid w:val="00263669"/>
    <w:rsid w:val="002636BB"/>
    <w:rsid w:val="002641DA"/>
    <w:rsid w:val="00265523"/>
    <w:rsid w:val="0026564F"/>
    <w:rsid w:val="0026712B"/>
    <w:rsid w:val="00270F6E"/>
    <w:rsid w:val="0027123B"/>
    <w:rsid w:val="00271D24"/>
    <w:rsid w:val="00273722"/>
    <w:rsid w:val="0027404D"/>
    <w:rsid w:val="00277321"/>
    <w:rsid w:val="00280311"/>
    <w:rsid w:val="002819BB"/>
    <w:rsid w:val="00292D6A"/>
    <w:rsid w:val="00292DF9"/>
    <w:rsid w:val="00293289"/>
    <w:rsid w:val="0029608E"/>
    <w:rsid w:val="00296C73"/>
    <w:rsid w:val="002A1BCB"/>
    <w:rsid w:val="002A5033"/>
    <w:rsid w:val="002A7ED2"/>
    <w:rsid w:val="002B44A6"/>
    <w:rsid w:val="002B69AE"/>
    <w:rsid w:val="002C3918"/>
    <w:rsid w:val="002C3B2C"/>
    <w:rsid w:val="002C71EA"/>
    <w:rsid w:val="002C7A5B"/>
    <w:rsid w:val="002D2DFA"/>
    <w:rsid w:val="002D3707"/>
    <w:rsid w:val="002D69E7"/>
    <w:rsid w:val="002E39C9"/>
    <w:rsid w:val="002E4159"/>
    <w:rsid w:val="002E4C2A"/>
    <w:rsid w:val="002E5B22"/>
    <w:rsid w:val="002E7DFC"/>
    <w:rsid w:val="002F0E10"/>
    <w:rsid w:val="002F1B2E"/>
    <w:rsid w:val="002F1FEA"/>
    <w:rsid w:val="002F234D"/>
    <w:rsid w:val="002F3BBC"/>
    <w:rsid w:val="002F6CD7"/>
    <w:rsid w:val="002F783B"/>
    <w:rsid w:val="00300A6E"/>
    <w:rsid w:val="00300F23"/>
    <w:rsid w:val="00303CA6"/>
    <w:rsid w:val="003052A5"/>
    <w:rsid w:val="00306622"/>
    <w:rsid w:val="00310115"/>
    <w:rsid w:val="0031769D"/>
    <w:rsid w:val="00317E60"/>
    <w:rsid w:val="00322411"/>
    <w:rsid w:val="0033052F"/>
    <w:rsid w:val="00333794"/>
    <w:rsid w:val="00334A03"/>
    <w:rsid w:val="00336DD3"/>
    <w:rsid w:val="003378C8"/>
    <w:rsid w:val="0034261A"/>
    <w:rsid w:val="0034289E"/>
    <w:rsid w:val="00342C82"/>
    <w:rsid w:val="0034369F"/>
    <w:rsid w:val="003440FA"/>
    <w:rsid w:val="00345C0D"/>
    <w:rsid w:val="0034696A"/>
    <w:rsid w:val="0035672F"/>
    <w:rsid w:val="00356AC9"/>
    <w:rsid w:val="00360A3B"/>
    <w:rsid w:val="003664B0"/>
    <w:rsid w:val="0036719A"/>
    <w:rsid w:val="003704CC"/>
    <w:rsid w:val="00370E48"/>
    <w:rsid w:val="00372BC4"/>
    <w:rsid w:val="00377B3E"/>
    <w:rsid w:val="00377C48"/>
    <w:rsid w:val="003928B4"/>
    <w:rsid w:val="00393C49"/>
    <w:rsid w:val="003943CD"/>
    <w:rsid w:val="003943D1"/>
    <w:rsid w:val="003A0373"/>
    <w:rsid w:val="003A1776"/>
    <w:rsid w:val="003A1C8B"/>
    <w:rsid w:val="003A378E"/>
    <w:rsid w:val="003A4CA0"/>
    <w:rsid w:val="003A76ED"/>
    <w:rsid w:val="003B1B48"/>
    <w:rsid w:val="003B338F"/>
    <w:rsid w:val="003B6E65"/>
    <w:rsid w:val="003C3D71"/>
    <w:rsid w:val="003C5BD8"/>
    <w:rsid w:val="003D0606"/>
    <w:rsid w:val="003D2DCF"/>
    <w:rsid w:val="003D4D70"/>
    <w:rsid w:val="003D5647"/>
    <w:rsid w:val="003D69B3"/>
    <w:rsid w:val="003D6A08"/>
    <w:rsid w:val="003D79E2"/>
    <w:rsid w:val="003E19BE"/>
    <w:rsid w:val="003E1B35"/>
    <w:rsid w:val="003F1E88"/>
    <w:rsid w:val="00401D4F"/>
    <w:rsid w:val="00402052"/>
    <w:rsid w:val="00403E56"/>
    <w:rsid w:val="004072AE"/>
    <w:rsid w:val="00413127"/>
    <w:rsid w:val="0041464A"/>
    <w:rsid w:val="004150FF"/>
    <w:rsid w:val="004159A2"/>
    <w:rsid w:val="0041607F"/>
    <w:rsid w:val="00420E46"/>
    <w:rsid w:val="004256BA"/>
    <w:rsid w:val="00425C5B"/>
    <w:rsid w:val="004278EF"/>
    <w:rsid w:val="00427FD2"/>
    <w:rsid w:val="00431742"/>
    <w:rsid w:val="004352FA"/>
    <w:rsid w:val="004359EF"/>
    <w:rsid w:val="0043602A"/>
    <w:rsid w:val="00436C52"/>
    <w:rsid w:val="00437F7E"/>
    <w:rsid w:val="00441A9F"/>
    <w:rsid w:val="00443BA0"/>
    <w:rsid w:val="00445EE2"/>
    <w:rsid w:val="0044695F"/>
    <w:rsid w:val="00451D1E"/>
    <w:rsid w:val="004562D4"/>
    <w:rsid w:val="0045773A"/>
    <w:rsid w:val="00463181"/>
    <w:rsid w:val="00466F8F"/>
    <w:rsid w:val="0046745A"/>
    <w:rsid w:val="0047491F"/>
    <w:rsid w:val="004767E3"/>
    <w:rsid w:val="004775A0"/>
    <w:rsid w:val="00485CED"/>
    <w:rsid w:val="00486E69"/>
    <w:rsid w:val="00487028"/>
    <w:rsid w:val="004940EA"/>
    <w:rsid w:val="0049582F"/>
    <w:rsid w:val="00495A9A"/>
    <w:rsid w:val="00496ACD"/>
    <w:rsid w:val="00497563"/>
    <w:rsid w:val="00497A69"/>
    <w:rsid w:val="004A07CE"/>
    <w:rsid w:val="004A11DA"/>
    <w:rsid w:val="004A7207"/>
    <w:rsid w:val="004B03E4"/>
    <w:rsid w:val="004B28C7"/>
    <w:rsid w:val="004B490F"/>
    <w:rsid w:val="004C21EF"/>
    <w:rsid w:val="004C5581"/>
    <w:rsid w:val="004C585A"/>
    <w:rsid w:val="004C7815"/>
    <w:rsid w:val="004C7FF0"/>
    <w:rsid w:val="004D07E4"/>
    <w:rsid w:val="004D1BFC"/>
    <w:rsid w:val="004D23DF"/>
    <w:rsid w:val="004D3001"/>
    <w:rsid w:val="004D6345"/>
    <w:rsid w:val="004E056F"/>
    <w:rsid w:val="004E23AA"/>
    <w:rsid w:val="004E6C49"/>
    <w:rsid w:val="004E758F"/>
    <w:rsid w:val="004F0862"/>
    <w:rsid w:val="00500370"/>
    <w:rsid w:val="00516428"/>
    <w:rsid w:val="0052410B"/>
    <w:rsid w:val="00531CC5"/>
    <w:rsid w:val="00532879"/>
    <w:rsid w:val="00532A68"/>
    <w:rsid w:val="00532DE9"/>
    <w:rsid w:val="00536402"/>
    <w:rsid w:val="00536BAF"/>
    <w:rsid w:val="005371AB"/>
    <w:rsid w:val="00543230"/>
    <w:rsid w:val="005440AC"/>
    <w:rsid w:val="00544877"/>
    <w:rsid w:val="00546003"/>
    <w:rsid w:val="0054784A"/>
    <w:rsid w:val="0055337D"/>
    <w:rsid w:val="00553544"/>
    <w:rsid w:val="00553A4D"/>
    <w:rsid w:val="00554E5F"/>
    <w:rsid w:val="00557A5F"/>
    <w:rsid w:val="0056280D"/>
    <w:rsid w:val="00562D63"/>
    <w:rsid w:val="0056712B"/>
    <w:rsid w:val="00567A30"/>
    <w:rsid w:val="00573F85"/>
    <w:rsid w:val="005748F3"/>
    <w:rsid w:val="00574AD9"/>
    <w:rsid w:val="0057515B"/>
    <w:rsid w:val="00575AE6"/>
    <w:rsid w:val="00581ACB"/>
    <w:rsid w:val="00585DEB"/>
    <w:rsid w:val="005860F6"/>
    <w:rsid w:val="00586D68"/>
    <w:rsid w:val="005901E1"/>
    <w:rsid w:val="00591D0F"/>
    <w:rsid w:val="00594797"/>
    <w:rsid w:val="00595376"/>
    <w:rsid w:val="00596161"/>
    <w:rsid w:val="005A1A11"/>
    <w:rsid w:val="005A2061"/>
    <w:rsid w:val="005A53F0"/>
    <w:rsid w:val="005B1237"/>
    <w:rsid w:val="005B13B2"/>
    <w:rsid w:val="005C0847"/>
    <w:rsid w:val="005C1D61"/>
    <w:rsid w:val="005C390D"/>
    <w:rsid w:val="005C4474"/>
    <w:rsid w:val="005C6A98"/>
    <w:rsid w:val="005C796B"/>
    <w:rsid w:val="005D0FB8"/>
    <w:rsid w:val="005D218F"/>
    <w:rsid w:val="005D610C"/>
    <w:rsid w:val="005E09FB"/>
    <w:rsid w:val="005E15D4"/>
    <w:rsid w:val="005E38ED"/>
    <w:rsid w:val="005E6501"/>
    <w:rsid w:val="005F3016"/>
    <w:rsid w:val="005F739E"/>
    <w:rsid w:val="0060050E"/>
    <w:rsid w:val="006005FE"/>
    <w:rsid w:val="00604218"/>
    <w:rsid w:val="00605511"/>
    <w:rsid w:val="006065C6"/>
    <w:rsid w:val="00606B33"/>
    <w:rsid w:val="00607810"/>
    <w:rsid w:val="00614C77"/>
    <w:rsid w:val="0061503C"/>
    <w:rsid w:val="00616456"/>
    <w:rsid w:val="00617C5F"/>
    <w:rsid w:val="00623B8A"/>
    <w:rsid w:val="00623E83"/>
    <w:rsid w:val="006273A9"/>
    <w:rsid w:val="00631920"/>
    <w:rsid w:val="00634AC8"/>
    <w:rsid w:val="0064125B"/>
    <w:rsid w:val="0064353D"/>
    <w:rsid w:val="00650F63"/>
    <w:rsid w:val="00651D0F"/>
    <w:rsid w:val="00657582"/>
    <w:rsid w:val="00660D5A"/>
    <w:rsid w:val="00665EB4"/>
    <w:rsid w:val="00666B2D"/>
    <w:rsid w:val="00666BAB"/>
    <w:rsid w:val="00670B74"/>
    <w:rsid w:val="00670ECC"/>
    <w:rsid w:val="00671696"/>
    <w:rsid w:val="00673EBE"/>
    <w:rsid w:val="00674389"/>
    <w:rsid w:val="00680A45"/>
    <w:rsid w:val="00682027"/>
    <w:rsid w:val="00682FE0"/>
    <w:rsid w:val="00683665"/>
    <w:rsid w:val="00683A0E"/>
    <w:rsid w:val="006854A4"/>
    <w:rsid w:val="00686742"/>
    <w:rsid w:val="006901A8"/>
    <w:rsid w:val="00690892"/>
    <w:rsid w:val="00691736"/>
    <w:rsid w:val="00695CE9"/>
    <w:rsid w:val="0069611C"/>
    <w:rsid w:val="00697AFE"/>
    <w:rsid w:val="006A498F"/>
    <w:rsid w:val="006B2103"/>
    <w:rsid w:val="006B43AD"/>
    <w:rsid w:val="006B5CAF"/>
    <w:rsid w:val="006B7852"/>
    <w:rsid w:val="006C0B3B"/>
    <w:rsid w:val="006C31B5"/>
    <w:rsid w:val="006C4833"/>
    <w:rsid w:val="006C7C46"/>
    <w:rsid w:val="006D79AD"/>
    <w:rsid w:val="006D7E49"/>
    <w:rsid w:val="006E0357"/>
    <w:rsid w:val="006E1BF6"/>
    <w:rsid w:val="006E521F"/>
    <w:rsid w:val="006E6F42"/>
    <w:rsid w:val="006F324D"/>
    <w:rsid w:val="006F381D"/>
    <w:rsid w:val="006F5732"/>
    <w:rsid w:val="00702C9F"/>
    <w:rsid w:val="00702D97"/>
    <w:rsid w:val="00703069"/>
    <w:rsid w:val="007067B6"/>
    <w:rsid w:val="007072F0"/>
    <w:rsid w:val="00707E9A"/>
    <w:rsid w:val="00707F84"/>
    <w:rsid w:val="00710EC5"/>
    <w:rsid w:val="007111D6"/>
    <w:rsid w:val="00714296"/>
    <w:rsid w:val="00720B86"/>
    <w:rsid w:val="007224A2"/>
    <w:rsid w:val="00724CF4"/>
    <w:rsid w:val="00727DA8"/>
    <w:rsid w:val="00734552"/>
    <w:rsid w:val="00734668"/>
    <w:rsid w:val="00742448"/>
    <w:rsid w:val="00743DDC"/>
    <w:rsid w:val="00747FC5"/>
    <w:rsid w:val="00750F34"/>
    <w:rsid w:val="007529F2"/>
    <w:rsid w:val="00753911"/>
    <w:rsid w:val="007539BE"/>
    <w:rsid w:val="00754347"/>
    <w:rsid w:val="00755E55"/>
    <w:rsid w:val="0075710B"/>
    <w:rsid w:val="00757A35"/>
    <w:rsid w:val="00760D9C"/>
    <w:rsid w:val="0076225F"/>
    <w:rsid w:val="007655B0"/>
    <w:rsid w:val="00770174"/>
    <w:rsid w:val="00770656"/>
    <w:rsid w:val="0077789C"/>
    <w:rsid w:val="0078629D"/>
    <w:rsid w:val="00791312"/>
    <w:rsid w:val="00791BC2"/>
    <w:rsid w:val="00792C89"/>
    <w:rsid w:val="007958B5"/>
    <w:rsid w:val="00797226"/>
    <w:rsid w:val="00797EF9"/>
    <w:rsid w:val="007A1BB4"/>
    <w:rsid w:val="007A1D20"/>
    <w:rsid w:val="007A22B7"/>
    <w:rsid w:val="007A24D1"/>
    <w:rsid w:val="007A3368"/>
    <w:rsid w:val="007A39AF"/>
    <w:rsid w:val="007A6E5A"/>
    <w:rsid w:val="007B00D6"/>
    <w:rsid w:val="007B0D79"/>
    <w:rsid w:val="007B2BED"/>
    <w:rsid w:val="007B648E"/>
    <w:rsid w:val="007B6DD7"/>
    <w:rsid w:val="007B757B"/>
    <w:rsid w:val="007C067F"/>
    <w:rsid w:val="007C1BF2"/>
    <w:rsid w:val="007C22FA"/>
    <w:rsid w:val="007D13C0"/>
    <w:rsid w:val="007D1D8D"/>
    <w:rsid w:val="007D2C20"/>
    <w:rsid w:val="007D30F1"/>
    <w:rsid w:val="007D5854"/>
    <w:rsid w:val="007D686D"/>
    <w:rsid w:val="007D7F43"/>
    <w:rsid w:val="007E013A"/>
    <w:rsid w:val="007E11CE"/>
    <w:rsid w:val="007E2A51"/>
    <w:rsid w:val="007E4D20"/>
    <w:rsid w:val="007F52DA"/>
    <w:rsid w:val="0080008F"/>
    <w:rsid w:val="0080032C"/>
    <w:rsid w:val="0080050E"/>
    <w:rsid w:val="00800AA7"/>
    <w:rsid w:val="0080154A"/>
    <w:rsid w:val="008025C3"/>
    <w:rsid w:val="008061FF"/>
    <w:rsid w:val="00807B10"/>
    <w:rsid w:val="00810211"/>
    <w:rsid w:val="00810B4D"/>
    <w:rsid w:val="00810F84"/>
    <w:rsid w:val="00811157"/>
    <w:rsid w:val="00811730"/>
    <w:rsid w:val="00813927"/>
    <w:rsid w:val="00822F9E"/>
    <w:rsid w:val="00824487"/>
    <w:rsid w:val="008260B1"/>
    <w:rsid w:val="008336A7"/>
    <w:rsid w:val="008339BB"/>
    <w:rsid w:val="00834070"/>
    <w:rsid w:val="00835533"/>
    <w:rsid w:val="00840092"/>
    <w:rsid w:val="008407D7"/>
    <w:rsid w:val="00840EB0"/>
    <w:rsid w:val="00841246"/>
    <w:rsid w:val="0084221D"/>
    <w:rsid w:val="00842CD3"/>
    <w:rsid w:val="00843B00"/>
    <w:rsid w:val="00851947"/>
    <w:rsid w:val="008521FD"/>
    <w:rsid w:val="00853176"/>
    <w:rsid w:val="00854D08"/>
    <w:rsid w:val="00856821"/>
    <w:rsid w:val="0085745C"/>
    <w:rsid w:val="008603D0"/>
    <w:rsid w:val="00864776"/>
    <w:rsid w:val="00864E03"/>
    <w:rsid w:val="00873193"/>
    <w:rsid w:val="00874179"/>
    <w:rsid w:val="00877A7E"/>
    <w:rsid w:val="00880088"/>
    <w:rsid w:val="00881587"/>
    <w:rsid w:val="008859F5"/>
    <w:rsid w:val="00887A98"/>
    <w:rsid w:val="008919A4"/>
    <w:rsid w:val="008968C4"/>
    <w:rsid w:val="00896F02"/>
    <w:rsid w:val="00897DFD"/>
    <w:rsid w:val="008A2FBF"/>
    <w:rsid w:val="008A3FF4"/>
    <w:rsid w:val="008A51F1"/>
    <w:rsid w:val="008A66A3"/>
    <w:rsid w:val="008B16B5"/>
    <w:rsid w:val="008B47BD"/>
    <w:rsid w:val="008B4E0D"/>
    <w:rsid w:val="008B71CE"/>
    <w:rsid w:val="008B744F"/>
    <w:rsid w:val="008C037A"/>
    <w:rsid w:val="008C0B52"/>
    <w:rsid w:val="008C2A9D"/>
    <w:rsid w:val="008C579D"/>
    <w:rsid w:val="008D1B3F"/>
    <w:rsid w:val="008D2223"/>
    <w:rsid w:val="008D3327"/>
    <w:rsid w:val="008D5567"/>
    <w:rsid w:val="008D5AE2"/>
    <w:rsid w:val="008D74F6"/>
    <w:rsid w:val="008E1AAC"/>
    <w:rsid w:val="008E31BD"/>
    <w:rsid w:val="008E5730"/>
    <w:rsid w:val="008E73E0"/>
    <w:rsid w:val="008F30A0"/>
    <w:rsid w:val="008F6069"/>
    <w:rsid w:val="00903BA5"/>
    <w:rsid w:val="00905540"/>
    <w:rsid w:val="009062DE"/>
    <w:rsid w:val="00906DB0"/>
    <w:rsid w:val="0090753A"/>
    <w:rsid w:val="00907B06"/>
    <w:rsid w:val="00911A49"/>
    <w:rsid w:val="009143E9"/>
    <w:rsid w:val="00914CDB"/>
    <w:rsid w:val="00920973"/>
    <w:rsid w:val="00920B08"/>
    <w:rsid w:val="00925296"/>
    <w:rsid w:val="00932D58"/>
    <w:rsid w:val="009338F2"/>
    <w:rsid w:val="00934289"/>
    <w:rsid w:val="00942C09"/>
    <w:rsid w:val="00943EB1"/>
    <w:rsid w:val="00950A4E"/>
    <w:rsid w:val="00951F9C"/>
    <w:rsid w:val="009524BF"/>
    <w:rsid w:val="009540A6"/>
    <w:rsid w:val="00960879"/>
    <w:rsid w:val="0096402D"/>
    <w:rsid w:val="0096684A"/>
    <w:rsid w:val="009677E1"/>
    <w:rsid w:val="009719D9"/>
    <w:rsid w:val="00971E1C"/>
    <w:rsid w:val="009732AA"/>
    <w:rsid w:val="00975541"/>
    <w:rsid w:val="0098089E"/>
    <w:rsid w:val="00980E3A"/>
    <w:rsid w:val="0098122E"/>
    <w:rsid w:val="00981FA0"/>
    <w:rsid w:val="0098240A"/>
    <w:rsid w:val="00986158"/>
    <w:rsid w:val="00986907"/>
    <w:rsid w:val="0099014C"/>
    <w:rsid w:val="00990C64"/>
    <w:rsid w:val="00997B81"/>
    <w:rsid w:val="009A2532"/>
    <w:rsid w:val="009A293E"/>
    <w:rsid w:val="009A319C"/>
    <w:rsid w:val="009A5D7D"/>
    <w:rsid w:val="009A7149"/>
    <w:rsid w:val="009B0904"/>
    <w:rsid w:val="009B18F3"/>
    <w:rsid w:val="009B2158"/>
    <w:rsid w:val="009B63D2"/>
    <w:rsid w:val="009B7AEA"/>
    <w:rsid w:val="009C216C"/>
    <w:rsid w:val="009C4725"/>
    <w:rsid w:val="009C541F"/>
    <w:rsid w:val="009C55F0"/>
    <w:rsid w:val="009C5E66"/>
    <w:rsid w:val="009C6A50"/>
    <w:rsid w:val="009C6A52"/>
    <w:rsid w:val="009D00EC"/>
    <w:rsid w:val="009D2F84"/>
    <w:rsid w:val="009D3178"/>
    <w:rsid w:val="009D3823"/>
    <w:rsid w:val="009D422F"/>
    <w:rsid w:val="009D6222"/>
    <w:rsid w:val="009E120B"/>
    <w:rsid w:val="009E3619"/>
    <w:rsid w:val="009E5130"/>
    <w:rsid w:val="009F087D"/>
    <w:rsid w:val="009F10DF"/>
    <w:rsid w:val="009F19DE"/>
    <w:rsid w:val="009F2ADE"/>
    <w:rsid w:val="009F36D1"/>
    <w:rsid w:val="009F53D2"/>
    <w:rsid w:val="00A029EE"/>
    <w:rsid w:val="00A06310"/>
    <w:rsid w:val="00A07E62"/>
    <w:rsid w:val="00A10358"/>
    <w:rsid w:val="00A1155D"/>
    <w:rsid w:val="00A161F9"/>
    <w:rsid w:val="00A17573"/>
    <w:rsid w:val="00A230BC"/>
    <w:rsid w:val="00A25A8E"/>
    <w:rsid w:val="00A268C1"/>
    <w:rsid w:val="00A31659"/>
    <w:rsid w:val="00A32E5E"/>
    <w:rsid w:val="00A34DCA"/>
    <w:rsid w:val="00A36984"/>
    <w:rsid w:val="00A36987"/>
    <w:rsid w:val="00A36D06"/>
    <w:rsid w:val="00A371D6"/>
    <w:rsid w:val="00A44DD8"/>
    <w:rsid w:val="00A47218"/>
    <w:rsid w:val="00A526F9"/>
    <w:rsid w:val="00A52E38"/>
    <w:rsid w:val="00A53FA6"/>
    <w:rsid w:val="00A54379"/>
    <w:rsid w:val="00A54385"/>
    <w:rsid w:val="00A54C3A"/>
    <w:rsid w:val="00A609E0"/>
    <w:rsid w:val="00A60C9B"/>
    <w:rsid w:val="00A60E62"/>
    <w:rsid w:val="00A6274E"/>
    <w:rsid w:val="00A63FC4"/>
    <w:rsid w:val="00A70B51"/>
    <w:rsid w:val="00A77400"/>
    <w:rsid w:val="00A81E46"/>
    <w:rsid w:val="00A848DF"/>
    <w:rsid w:val="00A86FE7"/>
    <w:rsid w:val="00A879C8"/>
    <w:rsid w:val="00A91FDE"/>
    <w:rsid w:val="00AA1198"/>
    <w:rsid w:val="00AB21EC"/>
    <w:rsid w:val="00AB296A"/>
    <w:rsid w:val="00AB2DEB"/>
    <w:rsid w:val="00AB55E0"/>
    <w:rsid w:val="00AB5C4B"/>
    <w:rsid w:val="00AC00BE"/>
    <w:rsid w:val="00AC0866"/>
    <w:rsid w:val="00AC0CE5"/>
    <w:rsid w:val="00AC1790"/>
    <w:rsid w:val="00AC46DA"/>
    <w:rsid w:val="00AC5AB9"/>
    <w:rsid w:val="00AC5BA3"/>
    <w:rsid w:val="00AC5D3B"/>
    <w:rsid w:val="00AC6F45"/>
    <w:rsid w:val="00AC75A2"/>
    <w:rsid w:val="00AD21F9"/>
    <w:rsid w:val="00AD46EA"/>
    <w:rsid w:val="00AE65FF"/>
    <w:rsid w:val="00AE73ED"/>
    <w:rsid w:val="00AE74A3"/>
    <w:rsid w:val="00AF3393"/>
    <w:rsid w:val="00AF4920"/>
    <w:rsid w:val="00AF7C8C"/>
    <w:rsid w:val="00AF7F41"/>
    <w:rsid w:val="00B01973"/>
    <w:rsid w:val="00B02DB7"/>
    <w:rsid w:val="00B10140"/>
    <w:rsid w:val="00B222E8"/>
    <w:rsid w:val="00B226FC"/>
    <w:rsid w:val="00B241CD"/>
    <w:rsid w:val="00B24BE9"/>
    <w:rsid w:val="00B340FA"/>
    <w:rsid w:val="00B4001A"/>
    <w:rsid w:val="00B42385"/>
    <w:rsid w:val="00B43EAA"/>
    <w:rsid w:val="00B45B31"/>
    <w:rsid w:val="00B47870"/>
    <w:rsid w:val="00B53154"/>
    <w:rsid w:val="00B53878"/>
    <w:rsid w:val="00B55165"/>
    <w:rsid w:val="00B56261"/>
    <w:rsid w:val="00B611A9"/>
    <w:rsid w:val="00B62B66"/>
    <w:rsid w:val="00B62DCC"/>
    <w:rsid w:val="00B70F6D"/>
    <w:rsid w:val="00B736F1"/>
    <w:rsid w:val="00B7693B"/>
    <w:rsid w:val="00B77BE6"/>
    <w:rsid w:val="00B8221A"/>
    <w:rsid w:val="00B82B80"/>
    <w:rsid w:val="00B84031"/>
    <w:rsid w:val="00B85D22"/>
    <w:rsid w:val="00B869BE"/>
    <w:rsid w:val="00B96288"/>
    <w:rsid w:val="00BA3D02"/>
    <w:rsid w:val="00BB1CA0"/>
    <w:rsid w:val="00BB32F1"/>
    <w:rsid w:val="00BB43D1"/>
    <w:rsid w:val="00BB68F7"/>
    <w:rsid w:val="00BB6FBA"/>
    <w:rsid w:val="00BB7D21"/>
    <w:rsid w:val="00BC1355"/>
    <w:rsid w:val="00BD1384"/>
    <w:rsid w:val="00BD1EBE"/>
    <w:rsid w:val="00BD5E04"/>
    <w:rsid w:val="00BE05A7"/>
    <w:rsid w:val="00BE07EC"/>
    <w:rsid w:val="00BE5B4A"/>
    <w:rsid w:val="00BE7676"/>
    <w:rsid w:val="00BE7D8C"/>
    <w:rsid w:val="00BF3905"/>
    <w:rsid w:val="00BF3ACB"/>
    <w:rsid w:val="00BF4097"/>
    <w:rsid w:val="00BF6A30"/>
    <w:rsid w:val="00BF6E61"/>
    <w:rsid w:val="00C00979"/>
    <w:rsid w:val="00C01646"/>
    <w:rsid w:val="00C02842"/>
    <w:rsid w:val="00C03B41"/>
    <w:rsid w:val="00C0409A"/>
    <w:rsid w:val="00C0576D"/>
    <w:rsid w:val="00C0644B"/>
    <w:rsid w:val="00C1279B"/>
    <w:rsid w:val="00C14593"/>
    <w:rsid w:val="00C15D95"/>
    <w:rsid w:val="00C16280"/>
    <w:rsid w:val="00C2038A"/>
    <w:rsid w:val="00C221CB"/>
    <w:rsid w:val="00C2443B"/>
    <w:rsid w:val="00C24844"/>
    <w:rsid w:val="00C24BBF"/>
    <w:rsid w:val="00C26EFB"/>
    <w:rsid w:val="00C27895"/>
    <w:rsid w:val="00C33739"/>
    <w:rsid w:val="00C34AA0"/>
    <w:rsid w:val="00C3595D"/>
    <w:rsid w:val="00C4013A"/>
    <w:rsid w:val="00C42777"/>
    <w:rsid w:val="00C475DE"/>
    <w:rsid w:val="00C5071C"/>
    <w:rsid w:val="00C51158"/>
    <w:rsid w:val="00C552CC"/>
    <w:rsid w:val="00C57580"/>
    <w:rsid w:val="00C6490F"/>
    <w:rsid w:val="00C64A0E"/>
    <w:rsid w:val="00C64D0F"/>
    <w:rsid w:val="00C66CC9"/>
    <w:rsid w:val="00C70CC7"/>
    <w:rsid w:val="00C70F07"/>
    <w:rsid w:val="00C73A12"/>
    <w:rsid w:val="00C73A36"/>
    <w:rsid w:val="00C73D45"/>
    <w:rsid w:val="00C745B3"/>
    <w:rsid w:val="00C754F2"/>
    <w:rsid w:val="00C825B8"/>
    <w:rsid w:val="00C8281C"/>
    <w:rsid w:val="00C83044"/>
    <w:rsid w:val="00C83824"/>
    <w:rsid w:val="00C86F34"/>
    <w:rsid w:val="00C87195"/>
    <w:rsid w:val="00C95CAA"/>
    <w:rsid w:val="00CA016C"/>
    <w:rsid w:val="00CA32AB"/>
    <w:rsid w:val="00CA5FAF"/>
    <w:rsid w:val="00CB0BE0"/>
    <w:rsid w:val="00CB31F6"/>
    <w:rsid w:val="00CB5128"/>
    <w:rsid w:val="00CB5CD2"/>
    <w:rsid w:val="00CB784C"/>
    <w:rsid w:val="00CC07FA"/>
    <w:rsid w:val="00CC0B90"/>
    <w:rsid w:val="00CC495E"/>
    <w:rsid w:val="00CC51D2"/>
    <w:rsid w:val="00CC64D0"/>
    <w:rsid w:val="00CC7A1E"/>
    <w:rsid w:val="00CD4CD4"/>
    <w:rsid w:val="00CD6F08"/>
    <w:rsid w:val="00CE1122"/>
    <w:rsid w:val="00CE1301"/>
    <w:rsid w:val="00CE13C0"/>
    <w:rsid w:val="00CE1444"/>
    <w:rsid w:val="00CE2574"/>
    <w:rsid w:val="00CE3169"/>
    <w:rsid w:val="00CE5F71"/>
    <w:rsid w:val="00CE765E"/>
    <w:rsid w:val="00CF1B32"/>
    <w:rsid w:val="00CF267E"/>
    <w:rsid w:val="00D00F34"/>
    <w:rsid w:val="00D029D0"/>
    <w:rsid w:val="00D06669"/>
    <w:rsid w:val="00D07116"/>
    <w:rsid w:val="00D12347"/>
    <w:rsid w:val="00D138F8"/>
    <w:rsid w:val="00D13CBB"/>
    <w:rsid w:val="00D1405A"/>
    <w:rsid w:val="00D213FC"/>
    <w:rsid w:val="00D22D5A"/>
    <w:rsid w:val="00D22F3D"/>
    <w:rsid w:val="00D24E1E"/>
    <w:rsid w:val="00D31E87"/>
    <w:rsid w:val="00D3304C"/>
    <w:rsid w:val="00D3751A"/>
    <w:rsid w:val="00D40735"/>
    <w:rsid w:val="00D40ED9"/>
    <w:rsid w:val="00D4106C"/>
    <w:rsid w:val="00D41958"/>
    <w:rsid w:val="00D45BF2"/>
    <w:rsid w:val="00D45E03"/>
    <w:rsid w:val="00D5246D"/>
    <w:rsid w:val="00D538E3"/>
    <w:rsid w:val="00D5395D"/>
    <w:rsid w:val="00D564DA"/>
    <w:rsid w:val="00D56DD1"/>
    <w:rsid w:val="00D57CEF"/>
    <w:rsid w:val="00D63A05"/>
    <w:rsid w:val="00D6480A"/>
    <w:rsid w:val="00D733C7"/>
    <w:rsid w:val="00D73801"/>
    <w:rsid w:val="00D73D54"/>
    <w:rsid w:val="00D74705"/>
    <w:rsid w:val="00D75E0B"/>
    <w:rsid w:val="00D76286"/>
    <w:rsid w:val="00D80F58"/>
    <w:rsid w:val="00D817A3"/>
    <w:rsid w:val="00D81974"/>
    <w:rsid w:val="00D857C0"/>
    <w:rsid w:val="00D85B07"/>
    <w:rsid w:val="00D85D02"/>
    <w:rsid w:val="00D86F0B"/>
    <w:rsid w:val="00D879F1"/>
    <w:rsid w:val="00D9323D"/>
    <w:rsid w:val="00D93374"/>
    <w:rsid w:val="00DA184C"/>
    <w:rsid w:val="00DA39A0"/>
    <w:rsid w:val="00DA3B0A"/>
    <w:rsid w:val="00DA3D76"/>
    <w:rsid w:val="00DA69A0"/>
    <w:rsid w:val="00DB766A"/>
    <w:rsid w:val="00DC2393"/>
    <w:rsid w:val="00DC41CC"/>
    <w:rsid w:val="00DC4D3B"/>
    <w:rsid w:val="00DC5D8F"/>
    <w:rsid w:val="00DD0EAF"/>
    <w:rsid w:val="00DD1155"/>
    <w:rsid w:val="00DD2579"/>
    <w:rsid w:val="00DD6C9A"/>
    <w:rsid w:val="00DE1B09"/>
    <w:rsid w:val="00DE5730"/>
    <w:rsid w:val="00DF09FD"/>
    <w:rsid w:val="00DF178D"/>
    <w:rsid w:val="00DF271F"/>
    <w:rsid w:val="00E01F8F"/>
    <w:rsid w:val="00E06EB0"/>
    <w:rsid w:val="00E1084D"/>
    <w:rsid w:val="00E1549C"/>
    <w:rsid w:val="00E15CED"/>
    <w:rsid w:val="00E164F1"/>
    <w:rsid w:val="00E179C1"/>
    <w:rsid w:val="00E214AC"/>
    <w:rsid w:val="00E23981"/>
    <w:rsid w:val="00E24C4A"/>
    <w:rsid w:val="00E24C69"/>
    <w:rsid w:val="00E261A2"/>
    <w:rsid w:val="00E27160"/>
    <w:rsid w:val="00E27367"/>
    <w:rsid w:val="00E27B03"/>
    <w:rsid w:val="00E33473"/>
    <w:rsid w:val="00E3559D"/>
    <w:rsid w:val="00E36AB1"/>
    <w:rsid w:val="00E405E0"/>
    <w:rsid w:val="00E411B7"/>
    <w:rsid w:val="00E414BA"/>
    <w:rsid w:val="00E426EB"/>
    <w:rsid w:val="00E453B3"/>
    <w:rsid w:val="00E47208"/>
    <w:rsid w:val="00E51B43"/>
    <w:rsid w:val="00E54447"/>
    <w:rsid w:val="00E5634C"/>
    <w:rsid w:val="00E66764"/>
    <w:rsid w:val="00E6727E"/>
    <w:rsid w:val="00E70307"/>
    <w:rsid w:val="00E70D53"/>
    <w:rsid w:val="00E7198D"/>
    <w:rsid w:val="00E73231"/>
    <w:rsid w:val="00E7570F"/>
    <w:rsid w:val="00E75D10"/>
    <w:rsid w:val="00E81B68"/>
    <w:rsid w:val="00E81CAF"/>
    <w:rsid w:val="00E82ECD"/>
    <w:rsid w:val="00E90882"/>
    <w:rsid w:val="00EA4C33"/>
    <w:rsid w:val="00EB0975"/>
    <w:rsid w:val="00EB1CA0"/>
    <w:rsid w:val="00EB30C2"/>
    <w:rsid w:val="00EB45AF"/>
    <w:rsid w:val="00EB7266"/>
    <w:rsid w:val="00EB7521"/>
    <w:rsid w:val="00EC2663"/>
    <w:rsid w:val="00EC37DB"/>
    <w:rsid w:val="00ED225C"/>
    <w:rsid w:val="00ED3F6B"/>
    <w:rsid w:val="00ED447E"/>
    <w:rsid w:val="00ED485A"/>
    <w:rsid w:val="00ED52C2"/>
    <w:rsid w:val="00ED6C2D"/>
    <w:rsid w:val="00EE1015"/>
    <w:rsid w:val="00EE576E"/>
    <w:rsid w:val="00EE6CF2"/>
    <w:rsid w:val="00EF0892"/>
    <w:rsid w:val="00EF1387"/>
    <w:rsid w:val="00EF1DA4"/>
    <w:rsid w:val="00EF321E"/>
    <w:rsid w:val="00F0407A"/>
    <w:rsid w:val="00F06C9B"/>
    <w:rsid w:val="00F06D75"/>
    <w:rsid w:val="00F12F21"/>
    <w:rsid w:val="00F13FB4"/>
    <w:rsid w:val="00F156AA"/>
    <w:rsid w:val="00F1782A"/>
    <w:rsid w:val="00F17E49"/>
    <w:rsid w:val="00F21A5B"/>
    <w:rsid w:val="00F24F8A"/>
    <w:rsid w:val="00F2765D"/>
    <w:rsid w:val="00F303AB"/>
    <w:rsid w:val="00F33047"/>
    <w:rsid w:val="00F35B40"/>
    <w:rsid w:val="00F376AB"/>
    <w:rsid w:val="00F37FC0"/>
    <w:rsid w:val="00F427FF"/>
    <w:rsid w:val="00F43E83"/>
    <w:rsid w:val="00F456CD"/>
    <w:rsid w:val="00F45794"/>
    <w:rsid w:val="00F47618"/>
    <w:rsid w:val="00F47AD5"/>
    <w:rsid w:val="00F55C12"/>
    <w:rsid w:val="00F5708D"/>
    <w:rsid w:val="00F61922"/>
    <w:rsid w:val="00F631D1"/>
    <w:rsid w:val="00F6398D"/>
    <w:rsid w:val="00F64CE1"/>
    <w:rsid w:val="00F65105"/>
    <w:rsid w:val="00F65B53"/>
    <w:rsid w:val="00F65BEB"/>
    <w:rsid w:val="00F65D05"/>
    <w:rsid w:val="00F66AAE"/>
    <w:rsid w:val="00F66EE8"/>
    <w:rsid w:val="00F74C1B"/>
    <w:rsid w:val="00F763C0"/>
    <w:rsid w:val="00F77A4B"/>
    <w:rsid w:val="00F809FC"/>
    <w:rsid w:val="00F81899"/>
    <w:rsid w:val="00F916F3"/>
    <w:rsid w:val="00F96631"/>
    <w:rsid w:val="00F97DE4"/>
    <w:rsid w:val="00FA0432"/>
    <w:rsid w:val="00FA1CEE"/>
    <w:rsid w:val="00FA2D7C"/>
    <w:rsid w:val="00FA4703"/>
    <w:rsid w:val="00FA4CFE"/>
    <w:rsid w:val="00FB2539"/>
    <w:rsid w:val="00FB2F8A"/>
    <w:rsid w:val="00FB31B7"/>
    <w:rsid w:val="00FB3482"/>
    <w:rsid w:val="00FB403E"/>
    <w:rsid w:val="00FB7246"/>
    <w:rsid w:val="00FC18FB"/>
    <w:rsid w:val="00FC256E"/>
    <w:rsid w:val="00FC293B"/>
    <w:rsid w:val="00FC60A6"/>
    <w:rsid w:val="00FD4C7E"/>
    <w:rsid w:val="00FD7BCB"/>
    <w:rsid w:val="00FE364B"/>
    <w:rsid w:val="00FE4A01"/>
    <w:rsid w:val="00FE6F15"/>
    <w:rsid w:val="00FF07D6"/>
    <w:rsid w:val="00FF58A6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D5B9C1"/>
  <w14:defaultImageDpi w14:val="300"/>
  <w15:docId w15:val="{395F4C75-AE43-4FCE-93A6-9A3A4084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B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1A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1A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03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4B03E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4B03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rsid w:val="004B03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1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1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611A9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B611A9"/>
    <w:rPr>
      <w:rFonts w:ascii="Heiti SC Light" w:eastAsia="Heiti SC Light"/>
    </w:rPr>
  </w:style>
  <w:style w:type="paragraph" w:styleId="a4">
    <w:name w:val="Revision"/>
    <w:hidden/>
    <w:uiPriority w:val="99"/>
    <w:semiHidden/>
    <w:rsid w:val="00B611A9"/>
  </w:style>
  <w:style w:type="paragraph" w:styleId="a5">
    <w:name w:val="Balloon Text"/>
    <w:basedOn w:val="a"/>
    <w:link w:val="Char0"/>
    <w:uiPriority w:val="99"/>
    <w:semiHidden/>
    <w:unhideWhenUsed/>
    <w:rsid w:val="00B611A9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611A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4B03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03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03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03E4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4B03E4"/>
    <w:rPr>
      <w:b/>
      <w:bCs/>
    </w:rPr>
  </w:style>
  <w:style w:type="character" w:customStyle="1" w:styleId="8Char">
    <w:name w:val="标题 8 Char"/>
    <w:basedOn w:val="a0"/>
    <w:link w:val="8"/>
    <w:uiPriority w:val="9"/>
    <w:rsid w:val="004B03E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rsid w:val="004B03E4"/>
    <w:rPr>
      <w:rFonts w:asciiTheme="majorHAnsi" w:eastAsiaTheme="majorEastAsia" w:hAnsiTheme="majorHAnsi" w:cstheme="majorBidi"/>
      <w:sz w:val="21"/>
      <w:szCs w:val="21"/>
    </w:rPr>
  </w:style>
  <w:style w:type="table" w:styleId="a7">
    <w:name w:val="Table Grid"/>
    <w:basedOn w:val="a1"/>
    <w:uiPriority w:val="59"/>
    <w:rsid w:val="005D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64CE1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A62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6274E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62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627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2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42385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nluji.com/route/deta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xunluji.com/example/cc.p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D722CF-08BF-49CF-9BB1-76FF19E5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1</Pages>
  <Words>2832</Words>
  <Characters>16145</Characters>
  <Application>Microsoft Office Word</Application>
  <DocSecurity>0</DocSecurity>
  <Lines>134</Lines>
  <Paragraphs>37</Paragraphs>
  <ScaleCrop>false</ScaleCrop>
  <Company>YY.Inc</Company>
  <LinksUpToDate>false</LinksUpToDate>
  <CharactersWithSpaces>18940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儇 李</dc:creator>
  <cp:keywords/>
  <dc:description/>
  <cp:lastModifiedBy>weishuichao</cp:lastModifiedBy>
  <cp:revision>994</cp:revision>
  <dcterms:created xsi:type="dcterms:W3CDTF">2015-03-25T07:40:00Z</dcterms:created>
  <dcterms:modified xsi:type="dcterms:W3CDTF">2015-05-27T12:25:00Z</dcterms:modified>
</cp:coreProperties>
</file>