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寻路记接口文档V1.0</w:t>
      </w:r>
    </w:p>
    <w:p>
      <w:pPr>
        <w:pStyle w:val="2"/>
      </w:pPr>
      <w:r>
        <w:rPr>
          <w:rFonts w:hint="eastAsia"/>
        </w:rPr>
        <w:t>概述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本文档描述客户端（Android与iOS）与服务器之间交换数据所使用的接口信息，将对所有接口进行说明，标明其中的规范与约束。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通用的约束：</w:t>
      </w:r>
    </w:p>
    <w:p>
      <w:pPr>
        <w:ind w:firstLine="4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 客户端发送HTTP请求给服务器，其中每个请求所需参数均以键值对、FORM方式传递。</w:t>
      </w:r>
    </w:p>
    <w:p>
      <w:pPr>
        <w:ind w:firstLine="4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 服务器以JSON/UTF-8格式返回数据。</w:t>
      </w:r>
    </w:p>
    <w:p>
      <w:pPr>
        <w:ind w:firstLine="4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 接口地址、接口参数严格区分大小写。</w:t>
      </w:r>
    </w:p>
    <w:p>
      <w:pPr>
        <w:ind w:firstLine="4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 文档中参数信息，未标识未必须，则为必须参数，不再另行说明。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当前服务器地址：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http://www.xunluji.com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服务返回码定义：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此状态码非HTTP状态码，请勿混淆。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状态码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定义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服务器内部错误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接口不存在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url路径错误等错误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参数错误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参数缺少、类型不匹配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203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</w:t>
            </w:r>
            <w:r>
              <w:rPr>
                <w:rFonts w:hint="eastAsia" w:ascii="微软雅黑" w:hAnsi="微软雅黑" w:eastAsia="微软雅黑"/>
              </w:rPr>
              <w:t>ccess token不正确</w:t>
            </w:r>
          </w:p>
        </w:tc>
        <w:tc>
          <w:tcPr>
            <w:tcW w:w="283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错误或者过期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</w:pPr>
      <w:r>
        <w:rPr>
          <w:rFonts w:hint="eastAsia"/>
        </w:rPr>
        <w:t>线路相关接口列表</w:t>
      </w:r>
    </w:p>
    <w:p>
      <w:pPr>
        <w:pStyle w:val="3"/>
      </w:pPr>
      <w:r>
        <w:rPr>
          <w:rFonts w:hint="eastAsia"/>
        </w:rPr>
        <w:t>单个、多个线路信息获取</w:t>
      </w:r>
    </w:p>
    <w:p/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说明：根据用户所在城市信息返回推荐的线路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/route/list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</w:t>
      </w:r>
      <w:r>
        <w:rPr>
          <w:rFonts w:ascii="微软雅黑" w:hAnsi="微软雅黑" w:eastAsia="微软雅黑"/>
        </w:rPr>
        <w:t>方式</w:t>
      </w:r>
      <w:r>
        <w:rPr>
          <w:rFonts w:hint="eastAsia" w:ascii="微软雅黑" w:hAnsi="微软雅黑" w:eastAsia="微软雅黑"/>
        </w:rPr>
        <w:t>:POST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cityId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线路</w:t>
            </w:r>
            <w:r>
              <w:rPr>
                <w:rFonts w:ascii="微软雅黑" w:hAnsi="微软雅黑" w:eastAsia="微软雅黑"/>
              </w:rPr>
              <w:t>名称，模糊搜索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categoryName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分类</w:t>
            </w:r>
            <w:r>
              <w:rPr>
                <w:rFonts w:ascii="微软雅黑" w:hAnsi="微软雅黑" w:eastAsia="微软雅黑"/>
              </w:rPr>
              <w:t>名称，模糊搜索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5245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1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524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offset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24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24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24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</w:t>
            </w:r>
          </w:p>
          <w:tbl>
            <w:tblPr>
              <w:tblStyle w:val="19"/>
              <w:tblW w:w="499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30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routeId</w:t>
                  </w:r>
                </w:p>
              </w:tc>
              <w:tc>
                <w:tcPr>
                  <w:tcW w:w="30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线路Id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30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线路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introImageUrl</w:t>
                  </w:r>
                </w:p>
              </w:tc>
              <w:tc>
                <w:tcPr>
                  <w:tcW w:w="30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线路</w:t>
                  </w:r>
                  <w:r>
                    <w:rPr>
                      <w:rFonts w:ascii="微软雅黑" w:hAnsi="微软雅黑" w:eastAsia="微软雅黑"/>
                    </w:rPr>
                    <w:t>图片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val="en-US" w:eastAsia="zh-CN"/>
                    </w:rPr>
                    <w:t>clubId</w:t>
                  </w:r>
                </w:p>
              </w:tc>
              <w:tc>
                <w:tcPr>
                  <w:tcW w:w="3045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val="en-US" w:eastAsia="zh-CN"/>
                    </w:rPr>
                    <w:t>车友会ID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val="en-US" w:eastAsia="zh-CN"/>
                    </w:rPr>
                    <w:t>clubName</w:t>
                  </w:r>
                </w:p>
              </w:tc>
              <w:tc>
                <w:tcPr>
                  <w:tcW w:w="3045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车友会名称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highlight w:val="yellow"/>
                    </w:rPr>
                  </w:pPr>
                  <w:r>
                    <w:rPr>
                      <w:rFonts w:hint="eastAsia" w:ascii="微软雅黑" w:hAnsi="微软雅黑" w:eastAsia="微软雅黑"/>
                      <w:highlight w:val="yellow"/>
                    </w:rPr>
                    <w:t>favCount</w:t>
                  </w:r>
                </w:p>
              </w:tc>
              <w:tc>
                <w:tcPr>
                  <w:tcW w:w="30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highlight w:val="yellow"/>
                    </w:rPr>
                  </w:pPr>
                  <w:r>
                    <w:rPr>
                      <w:rFonts w:hint="eastAsia" w:ascii="微软雅黑" w:hAnsi="微软雅黑" w:eastAsia="微软雅黑"/>
                      <w:highlight w:val="yellow"/>
                    </w:rPr>
                    <w:t>点赞</w:t>
                  </w:r>
                  <w:r>
                    <w:rPr>
                      <w:rFonts w:ascii="微软雅黑" w:hAnsi="微软雅黑" w:eastAsia="微软雅黑"/>
                      <w:highlight w:val="yellow"/>
                    </w:rPr>
                    <w:t>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highlight w:val="yellow"/>
                    </w:rPr>
                  </w:pPr>
                  <w:r>
                    <w:rPr>
                      <w:rFonts w:ascii="微软雅黑" w:hAnsi="微软雅黑" w:eastAsia="微软雅黑"/>
                      <w:highlight w:val="yellow"/>
                    </w:rPr>
                    <w:t>location</w:t>
                  </w:r>
                </w:p>
              </w:tc>
              <w:tc>
                <w:tcPr>
                  <w:tcW w:w="30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highlight w:val="yellow"/>
                    </w:rPr>
                  </w:pPr>
                  <w:r>
                    <w:rPr>
                      <w:rFonts w:hint="eastAsia" w:ascii="微软雅黑" w:hAnsi="微软雅黑" w:eastAsia="微软雅黑"/>
                      <w:highlight w:val="yellow"/>
                    </w:rPr>
                    <w:t>经纬度 用</w:t>
                  </w:r>
                  <w:r>
                    <w:rPr>
                      <w:rFonts w:ascii="微软雅黑" w:hAnsi="微软雅黑" w:eastAsia="微软雅黑"/>
                      <w:highlight w:val="yellow"/>
                    </w:rPr>
                    <w:t>“</w:t>
                  </w:r>
                  <w:r>
                    <w:rPr>
                      <w:rFonts w:hint="eastAsia" w:ascii="微软雅黑" w:hAnsi="微软雅黑" w:eastAsia="微软雅黑"/>
                      <w:highlight w:val="yellow"/>
                    </w:rPr>
                    <w:t>，</w:t>
                  </w:r>
                  <w:r>
                    <w:rPr>
                      <w:rFonts w:ascii="微软雅黑" w:hAnsi="微软雅黑" w:eastAsia="微软雅黑"/>
                      <w:highlight w:val="yellow"/>
                    </w:rPr>
                    <w:t>”</w:t>
                  </w:r>
                  <w:r>
                    <w:rPr>
                      <w:rFonts w:hint="eastAsia" w:ascii="微软雅黑" w:hAnsi="微软雅黑" w:eastAsia="微软雅黑"/>
                      <w:highlight w:val="yellow"/>
                    </w:rPr>
                    <w:t>隔开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highlight w:val="yellow"/>
                    </w:rPr>
                  </w:pPr>
                  <w:r>
                    <w:rPr>
                      <w:rFonts w:ascii="微软雅黑" w:hAnsi="微软雅黑" w:eastAsia="微软雅黑"/>
                      <w:highlight w:val="yellow"/>
                    </w:rPr>
                    <w:t>categoryList</w:t>
                  </w:r>
                </w:p>
              </w:tc>
              <w:tc>
                <w:tcPr>
                  <w:tcW w:w="3045" w:type="dxa"/>
                  <w:vAlign w:val="top"/>
                </w:tcPr>
                <w:p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highlight w:val="yellow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highlight w:val="yellow"/>
                    </w:rPr>
                    <w:t>[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highlight w:val="yellow"/>
                    </w:rPr>
                    <w:t>{</w:t>
                  </w:r>
                </w:p>
                <w:p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48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highlight w:val="yellow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highlight w:val="yellow"/>
                    </w:rPr>
                    <w:t>name:’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highlight w:val="yellow"/>
                    </w:rPr>
                    <w:t>分类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highlight w:val="yellow"/>
                    </w:rPr>
                    <w:t>名称’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highlight w:val="yellow"/>
                    </w:rPr>
                    <w:t>,</w:t>
                  </w:r>
                </w:p>
                <w:p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firstLine="480"/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highlight w:val="yellow"/>
                    </w:rPr>
                  </w:pPr>
                  <w:r>
                    <w:rPr>
                      <w:rFonts w:ascii="宋体" w:hAnsi="宋体" w:eastAsia="宋体" w:cs="宋体"/>
                      <w:color w:val="000000"/>
                      <w:kern w:val="0"/>
                      <w:highlight w:val="yellow"/>
                    </w:rPr>
                    <w:t>color:’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highlight w:val="yellow"/>
                    </w:rPr>
                    <w:t>分类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highlight w:val="yellow"/>
                    </w:rPr>
                    <w:t>的颜色’</w:t>
                  </w:r>
                </w:p>
                <w:p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eastAsia="宋体" w:cs="宋体"/>
                      <w:color w:val="000000"/>
                      <w:kern w:val="0"/>
                      <w:highlight w:val="yellow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highlight w:val="yellow"/>
                    </w:rPr>
                    <w:t>}</w:t>
                  </w:r>
                  <w:r>
                    <w:rPr>
                      <w:rFonts w:ascii="宋体" w:hAnsi="宋体" w:eastAsia="宋体" w:cs="宋体"/>
                      <w:color w:val="000000"/>
                      <w:kern w:val="0"/>
                      <w:highlight w:val="yellow"/>
                    </w:rPr>
                    <w:t>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</w:p>
              </w:tc>
              <w:tc>
                <w:tcPr>
                  <w:tcW w:w="30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  <w:r>
              <w:rPr>
                <w:rFonts w:ascii="微软雅黑" w:hAnsi="微软雅黑" w:eastAsia="微软雅黑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524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524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样列</w:t>
      </w:r>
      <w:r>
        <w:rPr>
          <w:rFonts w:ascii="微软雅黑" w:hAnsi="微软雅黑" w:eastAsia="微软雅黑"/>
        </w:rPr>
        <w:t>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"offset":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"limit": 4,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"total": 15,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"list":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"routeId":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"name": "“菠萝的海”环游记",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"introImageUrl": "http://112.124.28.224/images/1505126/1430913778587.jpg"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highlight w:val="yellow"/>
        </w:rPr>
      </w:pPr>
      <w:r>
        <w:rPr>
          <w:rFonts w:hint="eastAsia"/>
          <w:highlight w:val="yellow"/>
        </w:rPr>
        <w:t>线路详细信息获取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说明：获取一条线路的详细信息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/route/detail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routeId: 1000 #</w:t>
      </w:r>
      <w:r>
        <w:rPr>
          <w:rFonts w:hint="eastAsia" w:ascii="微软雅黑" w:hAnsi="微软雅黑" w:eastAsia="微软雅黑"/>
        </w:rPr>
        <w:t>线路ID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请求示例：</w:t>
      </w:r>
      <w:r>
        <w:rPr>
          <w:rFonts w:ascii="微软雅黑" w:hAnsi="微软雅黑" w:eastAsia="微软雅黑"/>
        </w:rPr>
        <w:t xml:space="preserve">POST </w:t>
      </w:r>
      <w:r>
        <w:fldChar w:fldCharType="begin"/>
      </w:r>
      <w:r>
        <w:instrText xml:space="preserve">HYPERLINK "http://www.xunluji.com/route/detail"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http://www.xunluji.com/route/detail</w:t>
      </w:r>
      <w:r>
        <w:fldChar w:fldCharType="end"/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userId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  <w:highlight w:val="yellow"/>
              </w:rPr>
            </w:pPr>
            <w:r>
              <w:rPr>
                <w:rFonts w:hint="eastAsia" w:ascii="微软雅黑" w:hAnsi="微软雅黑" w:eastAsia="微软雅黑"/>
                <w:highlight w:val="yellow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  <w:highlight w:val="yellow"/>
              </w:rPr>
            </w:pPr>
            <w:r>
              <w:rPr>
                <w:rFonts w:hint="eastAsia" w:ascii="微软雅黑" w:hAnsi="微软雅黑" w:eastAsia="微软雅黑"/>
                <w:highlight w:val="yellow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ascii="微软雅黑" w:hAnsi="微软雅黑" w:eastAsia="微软雅黑"/>
              </w:rPr>
              <w:t>用户获取线路是否被收藏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线路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819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5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81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12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81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12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</w:t>
            </w:r>
            <w:r>
              <w:rPr>
                <w:rFonts w:hint="eastAsia" w:ascii="微软雅黑" w:hAnsi="微软雅黑" w:eastAsia="微软雅黑"/>
              </w:rPr>
              <w:t>esult</w:t>
            </w:r>
          </w:p>
        </w:tc>
        <w:tc>
          <w:tcPr>
            <w:tcW w:w="4819" w:type="dxa"/>
            <w:vAlign w:val="top"/>
          </w:tcPr>
          <w:tbl>
            <w:tblPr>
              <w:tblStyle w:val="19"/>
              <w:tblW w:w="456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26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categoryList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[</w:t>
                  </w:r>
                  <w:r>
                    <w:rPr>
                      <w:rFonts w:ascii="微软雅黑" w:hAnsi="微软雅黑" w:eastAsia="微软雅黑"/>
                    </w:rPr>
                    <w:t>{</w:t>
                  </w:r>
                </w:p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n</w:t>
                  </w:r>
                  <w:r>
                    <w:rPr>
                      <w:rFonts w:hint="eastAsia" w:ascii="微软雅黑" w:hAnsi="微软雅黑" w:eastAsia="微软雅黑"/>
                    </w:rPr>
                    <w:t>ame:</w:t>
                  </w:r>
                  <w:r>
                    <w:rPr>
                      <w:rFonts w:ascii="微软雅黑" w:hAnsi="微软雅黑" w:eastAsia="微软雅黑"/>
                    </w:rPr>
                    <w:t>’</w:t>
                  </w:r>
                  <w:r>
                    <w:rPr>
                      <w:rFonts w:hint="eastAsia" w:ascii="微软雅黑" w:hAnsi="微软雅黑" w:eastAsia="微软雅黑"/>
                    </w:rPr>
                    <w:t>分类</w:t>
                  </w:r>
                  <w:r>
                    <w:rPr>
                      <w:rFonts w:ascii="微软雅黑" w:hAnsi="微软雅黑" w:eastAsia="微软雅黑"/>
                    </w:rPr>
                    <w:t>名称'</w:t>
                  </w:r>
                  <w:r>
                    <w:rPr>
                      <w:rFonts w:hint="eastAsia" w:ascii="微软雅黑" w:hAnsi="微软雅黑" w:eastAsia="微软雅黑"/>
                    </w:rPr>
                    <w:t>,</w:t>
                  </w:r>
                </w:p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color:’</w:t>
                  </w:r>
                  <w:r>
                    <w:rPr>
                      <w:rFonts w:hint="eastAsia" w:ascii="微软雅黑" w:hAnsi="微软雅黑" w:eastAsia="微软雅黑"/>
                    </w:rPr>
                    <w:t>分类</w:t>
                  </w:r>
                  <w:r>
                    <w:rPr>
                      <w:rFonts w:ascii="微软雅黑" w:hAnsi="微软雅黑" w:eastAsia="微软雅黑"/>
                    </w:rPr>
                    <w:t>颜色’</w:t>
                  </w:r>
                </w:p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}</w:t>
                  </w:r>
                  <w:r>
                    <w:rPr>
                      <w:rFonts w:hint="eastAsia" w:ascii="微软雅黑" w:hAnsi="微软雅黑" w:eastAsia="微软雅黑"/>
                    </w:rPr>
                    <w:t>]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isFav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是否点赞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val="en-US" w:eastAsia="zh-CN"/>
                    </w:rPr>
                    <w:t>clubId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val="en-US" w:eastAsia="zh-CN"/>
                    </w:rPr>
                    <w:t>车友会ID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val="en-US" w:eastAsia="zh-CN"/>
                    </w:rPr>
                    <w:t>clubName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val="en-US" w:eastAsia="zh-CN"/>
                    </w:rPr>
                    <w:t>车友会名称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</w:t>
                  </w:r>
                  <w:r>
                    <w:rPr>
                      <w:rFonts w:hint="eastAsia" w:ascii="微软雅黑" w:hAnsi="微软雅黑" w:eastAsia="微软雅黑"/>
                    </w:rPr>
                    <w:t>s</w:t>
                  </w:r>
                  <w:r>
                    <w:rPr>
                      <w:rFonts w:ascii="微软雅黑" w:hAnsi="微软雅黑" w:eastAsia="微软雅黑"/>
                    </w:rPr>
                    <w:t>Collect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是否</w:t>
                  </w:r>
                  <w:r>
                    <w:rPr>
                      <w:rFonts w:ascii="微软雅黑" w:hAnsi="微软雅黑" w:eastAsia="微软雅黑"/>
                    </w:rPr>
                    <w:t>收藏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线路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introImageUrl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图片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8"/>
                      <w:highlight w:val="white"/>
                    </w:rPr>
                    <w:t>commentCount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val="en-US" w:eastAsia="zh-CN"/>
                    </w:rPr>
                    <w:t>评论数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favCount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highlight w:val="yellow"/>
                    </w:rPr>
                    <w:t>点赞</w:t>
                  </w:r>
                  <w:r>
                    <w:rPr>
                      <w:rFonts w:ascii="微软雅黑" w:hAnsi="微软雅黑" w:eastAsia="微软雅黑"/>
                      <w:highlight w:val="yellow"/>
                    </w:rPr>
                    <w:t>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totalTime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highlight w:val="yellow"/>
                    </w:rPr>
                  </w:pPr>
                  <w:r>
                    <w:rPr>
                      <w:rFonts w:hint="eastAsia" w:ascii="微软雅黑" w:hAnsi="微软雅黑" w:eastAsia="微软雅黑"/>
                      <w:highlight w:val="yellow"/>
                    </w:rPr>
                    <w:t>总</w:t>
                  </w:r>
                  <w:r>
                    <w:rPr>
                      <w:rFonts w:ascii="微软雅黑" w:hAnsi="微软雅黑" w:eastAsia="微软雅黑"/>
                      <w:highlight w:val="yellow"/>
                    </w:rPr>
                    <w:t>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carType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highlight w:val="yellow"/>
                    </w:rPr>
                  </w:pPr>
                  <w:r>
                    <w:rPr>
                      <w:rFonts w:hint="eastAsia" w:ascii="微软雅黑" w:hAnsi="微软雅黑" w:eastAsia="微软雅黑"/>
                      <w:highlight w:val="yellow"/>
                    </w:rPr>
                    <w:t>车</w:t>
                  </w:r>
                  <w:r>
                    <w:rPr>
                      <w:rFonts w:ascii="微软雅黑" w:hAnsi="微软雅黑" w:eastAsia="微软雅黑"/>
                      <w:highlight w:val="yellow"/>
                    </w:rPr>
                    <w:t>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totalDistance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highlight w:val="yellow"/>
                    </w:rPr>
                  </w:pPr>
                  <w:r>
                    <w:rPr>
                      <w:rFonts w:hint="eastAsia" w:ascii="微软雅黑" w:hAnsi="微软雅黑" w:eastAsia="微软雅黑"/>
                      <w:highlight w:val="yellow"/>
                    </w:rPr>
                    <w:t>总</w:t>
                  </w:r>
                  <w:r>
                    <w:rPr>
                      <w:rFonts w:ascii="微软雅黑" w:hAnsi="微软雅黑" w:eastAsia="微软雅黑"/>
                      <w:highlight w:val="yellow"/>
                    </w:rPr>
                    <w:t>距离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routeStatus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highlight w:val="yellow"/>
                    </w:rPr>
                  </w:pPr>
                  <w:r>
                    <w:rPr>
                      <w:rFonts w:hint="eastAsia" w:ascii="微软雅黑" w:hAnsi="微软雅黑" w:eastAsia="微软雅黑"/>
                      <w:highlight w:val="yellow"/>
                    </w:rPr>
                    <w:t>路况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start</w:t>
                  </w:r>
                  <w:r>
                    <w:rPr>
                      <w:rFonts w:hint="eastAsia"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highlight w:val="yellow"/>
                    </w:rPr>
                  </w:pPr>
                  <w:r>
                    <w:rPr>
                      <w:rFonts w:hint="eastAsia" w:ascii="微软雅黑" w:hAnsi="微软雅黑" w:eastAsia="微软雅黑"/>
                      <w:highlight w:val="yellow"/>
                    </w:rPr>
                    <w:t>线路</w:t>
                  </w:r>
                  <w:r>
                    <w:rPr>
                      <w:rFonts w:ascii="微软雅黑" w:hAnsi="微软雅黑" w:eastAsia="微软雅黑"/>
                      <w:highlight w:val="yellow"/>
                    </w:rPr>
                    <w:t>起点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endName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highlight w:val="yellow"/>
                    </w:rPr>
                  </w:pPr>
                  <w:r>
                    <w:rPr>
                      <w:rFonts w:hint="eastAsia" w:ascii="微软雅黑" w:hAnsi="微软雅黑" w:eastAsia="微软雅黑"/>
                      <w:highlight w:val="yellow"/>
                    </w:rPr>
                    <w:t>线路终点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65" w:type="dxa"/>
                  <w:gridSpan w:val="2"/>
                  <w:vAlign w:val="top"/>
                </w:tcPr>
                <w:p>
                  <w:pPr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ascii="微软雅黑" w:hAnsi="微软雅黑" w:eastAsia="微软雅黑"/>
                      <w:b/>
                    </w:rPr>
                    <w:t>routePropDetails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routeId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线路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propId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属性Id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detailId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详情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propName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属性code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propDesc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属性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propValue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属性值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65" w:type="dxa"/>
                  <w:gridSpan w:val="2"/>
                  <w:vAlign w:val="top"/>
                </w:tcPr>
                <w:p>
                  <w:pPr>
                    <w:rPr>
                      <w:rFonts w:ascii="微软雅黑" w:hAnsi="微软雅黑" w:eastAsia="微软雅黑"/>
                      <w:b/>
                    </w:rPr>
                  </w:pPr>
                  <w:r>
                    <w:rPr>
                      <w:rFonts w:ascii="微软雅黑" w:hAnsi="微软雅黑" w:eastAsia="微软雅黑"/>
                      <w:b/>
                    </w:rPr>
                    <w:t>pois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poiId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P</w:t>
                  </w:r>
                  <w:r>
                    <w:rPr>
                      <w:rFonts w:hint="eastAsia" w:ascii="微软雅黑" w:hAnsi="微软雅黑" w:eastAsia="微软雅黑"/>
                    </w:rPr>
                    <w:t>oi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routeId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线路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type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cover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是否</w:t>
                  </w:r>
                  <w:r>
                    <w:rPr>
                      <w:rFonts w:ascii="微软雅黑" w:hAnsi="微软雅黑" w:eastAsia="微软雅黑"/>
                    </w:rPr>
                    <w:t>为封面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routeIndex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路</w:t>
                  </w:r>
                  <w:r>
                    <w:rPr>
                      <w:rFonts w:ascii="微软雅黑" w:hAnsi="微软雅黑" w:eastAsia="微软雅黑"/>
                    </w:rPr>
                    <w:t>中的序号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arrivalTime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到达</w:t>
                  </w:r>
                  <w:r>
                    <w:rPr>
                      <w:rFonts w:ascii="微软雅黑" w:hAnsi="微软雅黑" w:eastAsia="微软雅黑"/>
                    </w:rPr>
                    <w:t>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location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经纬</w:t>
                  </w:r>
                  <w:r>
                    <w:rPr>
                      <w:rFonts w:ascii="微软雅黑" w:hAnsi="微软雅黑" w:eastAsia="微软雅黑"/>
                    </w:rPr>
                    <w:t>度坐标用“</w:t>
                  </w:r>
                  <w:r>
                    <w:rPr>
                      <w:rFonts w:hint="eastAsia" w:ascii="微软雅黑" w:hAnsi="微软雅黑" w:eastAsia="微软雅黑"/>
                    </w:rPr>
                    <w:t>，</w:t>
                  </w:r>
                  <w:r>
                    <w:rPr>
                      <w:rFonts w:ascii="微软雅黑" w:hAnsi="微软雅黑" w:eastAsia="微软雅黑"/>
                    </w:rPr>
                    <w:t>”</w:t>
                  </w:r>
                  <w:r>
                    <w:rPr>
                      <w:rFonts w:hint="eastAsia" w:ascii="微软雅黑" w:hAnsi="微软雅黑" w:eastAsia="微软雅黑"/>
                    </w:rPr>
                    <w:t>隔开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introImageUrl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图片</w:t>
                  </w: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（多张图片用；隔开</w:t>
                  </w:r>
                  <w:bookmarkStart w:id="0" w:name="_GoBack"/>
                  <w:bookmarkEnd w:id="0"/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introText</w:t>
                  </w:r>
                </w:p>
              </w:tc>
              <w:tc>
                <w:tcPr>
                  <w:tcW w:w="2620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介绍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12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"favCount": 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"routePropDetails":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"routeId": 6,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"propId": 10,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"detailId": 26,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"propName": "lodging",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"propDesc": "住宿情况",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"propValue": "222"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"introImageUrl": "http://localhost:8080/static/upload/image/\\201505130\\1431227788579.jpg",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"name": "111",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"categoryList":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"11231"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"isFav": false,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"pois":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"poiId": 9,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"routeId": 6,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"name": "11",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"type":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"cover": false,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"routeIndex":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"arrivalTime": 1432726745000,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"location": "12223",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"introImageUrl": "http://localhost:8080/static/upload/image/\\201505147\\1432726742049.jpg",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"introText": "111"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3"/>
      </w:pPr>
      <w:r>
        <w:rPr>
          <w:rFonts w:hint="eastAsia"/>
        </w:rPr>
        <w:t>添加</w:t>
      </w:r>
      <w:r>
        <w:t>线路评论</w:t>
      </w:r>
    </w:p>
    <w:p/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说明：添加</w:t>
      </w:r>
      <w:r>
        <w:rPr>
          <w:rFonts w:ascii="微软雅黑" w:hAnsi="微软雅黑" w:eastAsia="微软雅黑"/>
        </w:rPr>
        <w:t>线路评论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/route/addRouteComment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</w:t>
      </w:r>
      <w:r>
        <w:rPr>
          <w:rFonts w:ascii="微软雅黑" w:hAnsi="微软雅黑" w:eastAsia="微软雅黑"/>
        </w:rPr>
        <w:t>方式</w:t>
      </w:r>
      <w:r>
        <w:rPr>
          <w:rFonts w:hint="eastAsia" w:ascii="微软雅黑" w:hAnsi="微软雅黑" w:eastAsia="微软雅黑"/>
        </w:rPr>
        <w:t>:POST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content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评论</w:t>
            </w:r>
            <w:r>
              <w:rPr>
                <w:rFonts w:ascii="微软雅黑" w:hAnsi="微软雅黑" w:eastAsia="微软雅黑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评论</w:t>
            </w:r>
            <w:r>
              <w:rPr>
                <w:rFonts w:ascii="微软雅黑" w:hAnsi="微软雅黑" w:eastAsia="微软雅黑"/>
              </w:rPr>
              <w:t>人</w:t>
            </w:r>
            <w:r>
              <w:rPr>
                <w:rFonts w:hint="eastAsia"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线路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parentId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评论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样列</w:t>
      </w:r>
      <w:r>
        <w:rPr>
          <w:rFonts w:ascii="微软雅黑" w:hAnsi="微软雅黑" w:eastAsia="微软雅黑"/>
        </w:rPr>
        <w:t>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获取</w:t>
      </w:r>
      <w:r>
        <w:t>线路评论列表</w:t>
      </w:r>
    </w:p>
    <w:p/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说明：添加</w:t>
      </w:r>
      <w:r>
        <w:rPr>
          <w:rFonts w:ascii="微软雅黑" w:hAnsi="微软雅黑" w:eastAsia="微软雅黑"/>
        </w:rPr>
        <w:t>线路评论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/route/getRouteComment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</w:t>
      </w:r>
      <w:r>
        <w:rPr>
          <w:rFonts w:ascii="微软雅黑" w:hAnsi="微软雅黑" w:eastAsia="微软雅黑"/>
        </w:rPr>
        <w:t>方式</w:t>
      </w:r>
      <w:r>
        <w:rPr>
          <w:rFonts w:hint="eastAsia" w:ascii="微软雅黑" w:hAnsi="微软雅黑" w:eastAsia="微软雅黑"/>
        </w:rPr>
        <w:t>:POST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8"/>
                <w:szCs w:val="28"/>
              </w:rPr>
              <w:t>rout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eId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线路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offset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</w:t>
            </w:r>
          </w:p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8"/>
                      <w:szCs w:val="28"/>
                      <w:highlight w:val="yellow"/>
                    </w:rPr>
                    <w:t>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评论ID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routeId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线路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content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评论</w:t>
                  </w:r>
                  <w:r>
                    <w:rPr>
                      <w:rFonts w:ascii="微软雅黑" w:hAnsi="微软雅黑" w:eastAsia="微软雅黑"/>
                    </w:rPr>
                    <w:t>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creatorId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人Id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createTime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avatarUrl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createName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人名称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  <w:r>
              <w:rPr>
                <w:rFonts w:ascii="微软雅黑" w:hAnsi="微软雅黑" w:eastAsia="微软雅黑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样列</w:t>
      </w:r>
      <w:r>
        <w:rPr>
          <w:rFonts w:ascii="微软雅黑" w:hAnsi="微软雅黑" w:eastAsia="微软雅黑"/>
        </w:rPr>
        <w:t>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"offset":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"limit": 4,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"total": 7,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"list":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"id": 6,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"routeId": "111",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"content": "111",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 creatorId ": "23232",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 createTime 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收藏</w:t>
      </w:r>
      <w:r>
        <w:t>线路</w:t>
      </w:r>
    </w:p>
    <w:p/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说明：添加</w:t>
      </w:r>
      <w:r>
        <w:rPr>
          <w:rFonts w:ascii="微软雅黑" w:hAnsi="微软雅黑" w:eastAsia="微软雅黑"/>
        </w:rPr>
        <w:t>线路评论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/route/collect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</w:t>
      </w:r>
      <w:r>
        <w:rPr>
          <w:rFonts w:ascii="微软雅黑" w:hAnsi="微软雅黑" w:eastAsia="微软雅黑"/>
        </w:rPr>
        <w:t>方式</w:t>
      </w:r>
      <w:r>
        <w:rPr>
          <w:rFonts w:hint="eastAsia" w:ascii="微软雅黑" w:hAnsi="微软雅黑" w:eastAsia="微软雅黑"/>
        </w:rPr>
        <w:t>:POST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收藏</w:t>
            </w:r>
            <w:r>
              <w:rPr>
                <w:rFonts w:ascii="微软雅黑" w:hAnsi="微软雅黑" w:eastAsia="微软雅黑"/>
              </w:rPr>
              <w:t>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线路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样列</w:t>
      </w:r>
      <w:r>
        <w:rPr>
          <w:rFonts w:ascii="微软雅黑" w:hAnsi="微软雅黑" w:eastAsia="微软雅黑"/>
        </w:rPr>
        <w:t>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取消收藏</w:t>
      </w:r>
      <w:r>
        <w:t>线路</w:t>
      </w:r>
    </w:p>
    <w:p/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说明：添加</w:t>
      </w:r>
      <w:r>
        <w:rPr>
          <w:rFonts w:ascii="微软雅黑" w:hAnsi="微软雅黑" w:eastAsia="微软雅黑"/>
        </w:rPr>
        <w:t>线路评论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接口URL：/</w:t>
      </w:r>
      <w:r>
        <w:rPr>
          <w:rFonts w:ascii="微软雅黑" w:hAnsi="微软雅黑" w:eastAsia="微软雅黑"/>
        </w:rPr>
        <w:t>route/cancelCollect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</w:t>
      </w:r>
      <w:r>
        <w:rPr>
          <w:rFonts w:ascii="微软雅黑" w:hAnsi="微软雅黑" w:eastAsia="微软雅黑"/>
        </w:rPr>
        <w:t>方式</w:t>
      </w:r>
      <w:r>
        <w:rPr>
          <w:rFonts w:hint="eastAsia" w:ascii="微软雅黑" w:hAnsi="微软雅黑" w:eastAsia="微软雅黑"/>
        </w:rPr>
        <w:t>:POST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取消</w:t>
            </w:r>
            <w:r>
              <w:rPr>
                <w:rFonts w:ascii="微软雅黑" w:hAnsi="微软雅黑" w:eastAsia="微软雅黑"/>
              </w:rPr>
              <w:t>收藏人ID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线路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样列</w:t>
      </w:r>
      <w:r>
        <w:rPr>
          <w:rFonts w:ascii="微软雅黑" w:hAnsi="微软雅黑" w:eastAsia="微软雅黑"/>
        </w:rPr>
        <w:t>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为线路点赞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说明：为一条线路点赞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/route/fav/add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点赞</w:t>
            </w:r>
            <w:r>
              <w:rPr>
                <w:rFonts w:ascii="微软雅黑" w:hAnsi="微软雅黑" w:eastAsia="微软雅黑"/>
              </w:rPr>
              <w:t>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线路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imei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</w:t>
            </w:r>
            <w:r>
              <w:rPr>
                <w:rFonts w:ascii="微软雅黑" w:hAnsi="微软雅黑" w:eastAsia="微软雅黑"/>
              </w:rPr>
              <w:t>imei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样列</w:t>
      </w:r>
      <w:r>
        <w:rPr>
          <w:rFonts w:ascii="微软雅黑" w:hAnsi="微软雅黑" w:eastAsia="微软雅黑"/>
        </w:rPr>
        <w:t>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线路poi获取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说明：获取线路附近的兴趣点poi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/route/poi/list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poiId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 xml:space="preserve">oi 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routeId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线路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cover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是否是封面宣传点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routeIndex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在线路中的到达编号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location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地点的地理位置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arrivalTime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introImageUrl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介绍用的图片地址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introText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介绍性文字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"poiId":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"routeId":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"name": "菠萝的海",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"type":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"cover": false,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"routeIndex":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"arrivalTime": 1429978077000,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"location": "110.302246,20.517051",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"introImageUrl": "http://112.124.28.224/images/1504116/1430021223735.jpg",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"introText": "在祖国大陆最南端"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r>
        <w:rPr>
          <w:rFonts w:hint="eastAsia"/>
        </w:rPr>
        <w:t>分类相关接口列表</w:t>
      </w:r>
    </w:p>
    <w:p>
      <w:pPr>
        <w:pStyle w:val="3"/>
      </w:pPr>
      <w:r>
        <w:rPr>
          <w:rFonts w:hint="eastAsia"/>
        </w:rPr>
        <w:t>单个、多个分类信息获取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说明：标签列表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 category /list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ind w:firstLine="120" w:firstLineChar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</w:t>
      </w:r>
      <w:r>
        <w:rPr>
          <w:rFonts w:ascii="微软雅黑" w:hAnsi="微软雅黑" w:eastAsia="微软雅黑"/>
        </w:rPr>
        <w:t>方式</w:t>
      </w:r>
      <w:r>
        <w:rPr>
          <w:rFonts w:hint="eastAsia" w:ascii="微软雅黑" w:hAnsi="微软雅黑" w:eastAsia="微软雅黑"/>
        </w:rPr>
        <w:t>:POST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cityId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offset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</w:t>
            </w:r>
          </w:p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categoryId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分类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分类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label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分类</w:t>
                  </w:r>
                  <w:r>
                    <w:rPr>
                      <w:rFonts w:ascii="微软雅黑" w:hAnsi="微软雅黑" w:eastAsia="微软雅黑"/>
                    </w:rPr>
                    <w:t>标签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introImageUrl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分类</w:t>
                  </w:r>
                  <w:r>
                    <w:rPr>
                      <w:rFonts w:ascii="微软雅黑" w:hAnsi="微软雅黑" w:eastAsia="微软雅黑"/>
                    </w:rPr>
                    <w:t>图片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routeCount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分类</w:t>
                  </w:r>
                  <w:r>
                    <w:rPr>
                      <w:rFonts w:ascii="微软雅黑" w:hAnsi="微软雅黑" w:eastAsia="微软雅黑"/>
                    </w:rPr>
                    <w:t>线路数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  <w:r>
              <w:rPr>
                <w:rFonts w:ascii="微软雅黑" w:hAnsi="微软雅黑" w:eastAsia="微软雅黑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样列</w:t>
      </w:r>
      <w:r>
        <w:rPr>
          <w:rFonts w:ascii="微软雅黑" w:hAnsi="微软雅黑" w:eastAsia="微软雅黑"/>
        </w:rPr>
        <w:t>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"offset":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"limit": 4,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"total": 18,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"list":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"categoryId": 9,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"name": "大自然",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"label": null,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"introImageUrl": "http://coolshell.cn//wp-content/uploads/2014/01/trade-off.jpg",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"routeCount": 3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2"/>
      </w:pPr>
      <w:r>
        <w:rPr>
          <w:rFonts w:hint="eastAsia"/>
        </w:rPr>
        <w:t>车友会相关接口列表</w:t>
      </w:r>
    </w:p>
    <w:p>
      <w:pPr>
        <w:pStyle w:val="3"/>
      </w:pPr>
      <w:r>
        <w:rPr>
          <w:rFonts w:hint="eastAsia"/>
        </w:rPr>
        <w:t>车友会信息展示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说明：获取到车友会信息，会员信息用名称排序。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/car_club /info/show</w:t>
      </w:r>
    </w:p>
    <w:p>
      <w:pPr>
        <w:shd w:val="clear" w:color="auto" w:fill="B3B3B3"/>
        <w:ind w:firstLine="120" w:firstLineChar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</w:t>
      </w:r>
      <w:r>
        <w:rPr>
          <w:rFonts w:ascii="微软雅黑" w:hAnsi="微软雅黑" w:eastAsia="微软雅黑"/>
        </w:rPr>
        <w:t>方式</w:t>
      </w:r>
      <w:r>
        <w:rPr>
          <w:rFonts w:hint="eastAsia" w:ascii="微软雅黑" w:hAnsi="微软雅黑" w:eastAsia="微软雅黑"/>
        </w:rPr>
        <w:t>:POST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carClubId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carClubId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name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introText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</w:t>
            </w:r>
            <w:r>
              <w:rPr>
                <w:rFonts w:ascii="微软雅黑" w:hAnsi="微软雅黑" w:eastAsia="微软雅黑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introImageUrl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</w:t>
            </w:r>
            <w:r>
              <w:rPr>
                <w:rFonts w:ascii="微软雅黑" w:hAnsi="微软雅黑" w:eastAsia="微软雅黑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memberList</w:t>
            </w:r>
          </w:p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会员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memberType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会员</w:t>
                  </w:r>
                  <w:r>
                    <w:rPr>
                      <w:rFonts w:ascii="微软雅黑" w:hAnsi="微软雅黑" w:eastAsia="微软雅黑"/>
                    </w:rPr>
                    <w:t>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vehicleModel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avatarUrl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头像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  <w:r>
              <w:rPr>
                <w:rFonts w:ascii="微软雅黑" w:hAnsi="微软雅黑" w:eastAsia="微软雅黑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样列</w:t>
      </w:r>
      <w:r>
        <w:rPr>
          <w:rFonts w:ascii="微软雅黑" w:hAnsi="微软雅黑" w:eastAsia="微软雅黑"/>
        </w:rPr>
        <w:t>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"carClubId": 6,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"name": "111",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"introText": "111",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"introImageUrl": "23232",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"memberList": [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</w:t>
      </w:r>
      <w:r>
        <w:rPr>
          <w:rFonts w:hint="eastAsia" w:ascii="微软雅黑" w:hAnsi="微软雅黑" w:eastAsia="微软雅黑"/>
        </w:rPr>
        <w:t>{</w:t>
      </w:r>
    </w:p>
    <w:p>
      <w:pPr>
        <w:shd w:val="clear" w:color="auto" w:fill="B3B3B3"/>
        <w:ind w:firstLine="960" w:firstLine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"name": "会员名称",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</w:rPr>
        <w:t>"</w:t>
      </w:r>
      <w:r>
        <w:rPr>
          <w:rFonts w:ascii="微软雅黑" w:hAnsi="微软雅黑" w:eastAsia="微软雅黑"/>
        </w:rPr>
        <w:t>memberType</w:t>
      </w:r>
      <w:r>
        <w:rPr>
          <w:rFonts w:hint="eastAsia" w:ascii="微软雅黑" w:hAnsi="微软雅黑" w:eastAsia="微软雅黑"/>
        </w:rPr>
        <w:t>":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 xml:space="preserve"> #</w:t>
      </w:r>
      <w:r>
        <w:rPr>
          <w:rFonts w:hint="eastAsia" w:ascii="微软雅黑" w:hAnsi="微软雅黑" w:eastAsia="微软雅黑"/>
        </w:rPr>
        <w:t>管理员还是不同成员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</w:t>
      </w:r>
      <w:r>
        <w:rPr>
          <w:rFonts w:ascii="微软雅黑" w:hAnsi="微软雅黑" w:eastAsia="微软雅黑"/>
        </w:rPr>
        <w:t>vehicleModel</w:t>
      </w:r>
      <w:r>
        <w:rPr>
          <w:rFonts w:hint="eastAsia" w:ascii="微软雅黑" w:hAnsi="微软雅黑" w:eastAsia="微软雅黑"/>
        </w:rPr>
        <w:t>": "凯美瑞"</w:t>
      </w:r>
      <w:r>
        <w:rPr>
          <w:rFonts w:ascii="微软雅黑" w:hAnsi="微软雅黑" w:eastAsia="微软雅黑"/>
        </w:rPr>
        <w:t xml:space="preserve"> #</w:t>
      </w:r>
      <w:r>
        <w:rPr>
          <w:rFonts w:hint="eastAsia" w:ascii="微软雅黑" w:hAnsi="微软雅黑" w:eastAsia="微软雅黑"/>
        </w:rPr>
        <w:t>车型,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"avatarUrl": "http://www.xunluji.com/ab.png" #</w:t>
      </w:r>
      <w:r>
        <w:rPr>
          <w:rFonts w:hint="eastAsia" w:ascii="微软雅黑" w:hAnsi="微软雅黑" w:eastAsia="微软雅黑"/>
        </w:rPr>
        <w:t>头像url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ind w:firstLine="1440" w:firstLine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shd w:val="clear" w:color="auto" w:fill="B3B3B3"/>
        <w:ind w:firstLine="1080" w:firstLineChars="4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]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 xml:space="preserve">车友会查询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说明：车友会查询接口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/car_club/search</w:t>
      </w:r>
    </w:p>
    <w:p>
      <w:pPr>
        <w:shd w:val="clear" w:color="auto" w:fill="B3B3B3"/>
        <w:ind w:firstLine="120" w:firstLineChar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</w:t>
      </w:r>
      <w:r>
        <w:rPr>
          <w:rFonts w:ascii="微软雅黑" w:hAnsi="微软雅黑" w:eastAsia="微软雅黑"/>
        </w:rPr>
        <w:t>方式</w:t>
      </w:r>
      <w:r>
        <w:rPr>
          <w:rFonts w:hint="eastAsia" w:ascii="微软雅黑" w:hAnsi="微软雅黑" w:eastAsia="微软雅黑"/>
        </w:rPr>
        <w:t>:POST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</w:t>
            </w:r>
            <w:r>
              <w:rPr>
                <w:rFonts w:ascii="微软雅黑" w:hAnsi="微软雅黑" w:eastAsia="微软雅黑"/>
              </w:rPr>
              <w:t>名称</w:t>
            </w:r>
            <w:r>
              <w:rPr>
                <w:rFonts w:hint="eastAsia" w:ascii="微软雅黑" w:hAnsi="微软雅黑" w:eastAsia="微软雅黑"/>
              </w:rPr>
              <w:t>模糊</w:t>
            </w:r>
            <w:r>
              <w:rPr>
                <w:rFonts w:ascii="微软雅黑" w:hAnsi="微软雅黑" w:eastAsia="微软雅黑"/>
              </w:rPr>
              <w:t>查询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offset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</w:t>
            </w:r>
          </w:p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carClubId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车友会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车友会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introText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车友会</w:t>
                  </w:r>
                  <w:r>
                    <w:rPr>
                      <w:rFonts w:ascii="微软雅黑" w:hAnsi="微软雅黑" w:eastAsia="微软雅黑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introImageUrl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车会友</w:t>
                  </w:r>
                  <w:r>
                    <w:rPr>
                      <w:rFonts w:ascii="微软雅黑" w:hAnsi="微软雅黑" w:eastAsia="微软雅黑"/>
                    </w:rPr>
                    <w:t>图片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threadCount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帖子数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userCount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成员</w:t>
                  </w:r>
                  <w:r>
                    <w:rPr>
                      <w:rFonts w:ascii="微软雅黑" w:hAnsi="微软雅黑" w:eastAsia="微软雅黑"/>
                    </w:rPr>
                    <w:t>数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  <w:r>
              <w:rPr>
                <w:rFonts w:ascii="微软雅黑" w:hAnsi="微软雅黑" w:eastAsia="微软雅黑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样列</w:t>
      </w:r>
      <w:r>
        <w:rPr>
          <w:rFonts w:ascii="微软雅黑" w:hAnsi="微软雅黑" w:eastAsia="微软雅黑"/>
        </w:rPr>
        <w:t>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"offset":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"limit": 4,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"total": 7,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"list":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"carClubId": 6,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"name": "111",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"introText": "111",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"introImageUrl": "23232",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"userCount": 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"threadCount":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city: </w:t>
      </w:r>
      <w:r>
        <w:rPr>
          <w:rFonts w:ascii="微软雅黑" w:hAnsi="微软雅黑" w:eastAsia="微软雅黑"/>
        </w:rPr>
        <w:t>1000 #</w:t>
      </w:r>
      <w:r>
        <w:rPr>
          <w:rFonts w:hint="eastAsia" w:ascii="微软雅黑" w:hAnsi="微软雅黑" w:eastAsia="微软雅黑"/>
        </w:rPr>
        <w:t>用户所在城市id此字段非必须，整型。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keyword</w:t>
      </w:r>
      <w:r>
        <w:rPr>
          <w:rFonts w:hint="eastAsia" w:ascii="微软雅黑" w:hAnsi="微软雅黑" w:eastAsia="微软雅黑"/>
        </w:rPr>
        <w:t xml:space="preserve">: 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关键字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 xml:space="preserve"> #非必须要，可为空。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pageId: </w:t>
      </w:r>
      <w:r>
        <w:rPr>
          <w:rFonts w:hint="eastAsia" w:ascii="微软雅黑" w:hAnsi="微软雅黑" w:eastAsia="微软雅黑"/>
        </w:rPr>
        <w:t>1 #当前页码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pageSize: 8 #每页数量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请求示例：POST htt</w:t>
      </w:r>
      <w:r>
        <w:rPr>
          <w:rFonts w:ascii="微软雅黑" w:hAnsi="微软雅黑" w:eastAsia="微软雅黑"/>
        </w:rPr>
        <w:t>p://www.xunluji.com/car_club/search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"status": 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"message": "服务器返回的状态的描述",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"result": {</w:t>
      </w:r>
    </w:p>
    <w:p>
      <w:pPr>
        <w:shd w:val="clear" w:color="auto" w:fill="B3B3B3"/>
        <w:ind w:firstLine="4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"page_id":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"page_</w:t>
      </w:r>
      <w:r>
        <w:rPr>
          <w:rFonts w:hint="eastAsia" w:ascii="微软雅黑" w:hAnsi="微软雅黑" w:eastAsia="微软雅黑"/>
        </w:rPr>
        <w:t>size</w:t>
      </w:r>
      <w:r>
        <w:rPr>
          <w:rFonts w:ascii="微软雅黑" w:hAnsi="微软雅黑" w:eastAsia="微软雅黑"/>
        </w:rPr>
        <w:t>": 8,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"page_total": 18,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"clubs":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"club_id":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"name": "深圳奔驰车友会",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"intro_image_url": "http://www.xunluji.com/ab.png",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"member_count": 100,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"thread_count": 2000, #</w:t>
      </w:r>
      <w:r>
        <w:rPr>
          <w:rFonts w:hint="eastAsia" w:ascii="微软雅黑" w:hAnsi="微软雅黑" w:eastAsia="微软雅黑"/>
        </w:rPr>
        <w:t>此车友会中话题数量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"club_id": 2,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"name": "深圳奔驰车友会",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"intro_image_url": "http://www.xunluji.com/ab.png",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"member_count": 100,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"thread_count": 2000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用户车友会列表</w:t>
      </w:r>
    </w:p>
    <w:p>
      <w:pPr>
        <w:shd w:val="clear" w:color="auto" w:fill="B3B3B3"/>
        <w:rPr>
          <w:ins w:id="0" w:author="weishuichao" w:date="2015-05-16T16:55:00Z"/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说明：当前用户能够参与的车友会列表</w:t>
      </w:r>
    </w:p>
    <w:p>
      <w:pPr>
        <w:shd w:val="clear" w:color="auto" w:fill="B3B3B3"/>
        <w:rPr>
          <w:rFonts w:ascii="微软雅黑" w:hAnsi="微软雅黑" w:eastAsia="微软雅黑"/>
          <w:color w:val="FF0000"/>
        </w:rPr>
      </w:pPr>
      <w:ins w:id="1" w:author="weishuichao" w:date="2015-05-16T16:55:00Z">
        <w:r>
          <w:rPr>
            <w:rFonts w:hint="eastAsia" w:ascii="微软雅黑" w:hAnsi="微软雅黑" w:eastAsia="微软雅黑"/>
            <w:color w:val="FF0000"/>
          </w:rPr>
          <w:t>描述：</w:t>
        </w:r>
      </w:ins>
      <w:r>
        <w:rPr>
          <w:rFonts w:hint="eastAsia" w:ascii="微软雅黑" w:hAnsi="微软雅黑" w:eastAsia="微软雅黑"/>
          <w:color w:val="FF0000"/>
        </w:rPr>
        <w:t>当</w:t>
      </w:r>
      <w:r>
        <w:rPr>
          <w:rFonts w:ascii="微软雅黑" w:hAnsi="微软雅黑" w:eastAsia="微软雅黑"/>
          <w:color w:val="FF0000"/>
        </w:rPr>
        <w:t>没有userId</w:t>
      </w:r>
      <w:r>
        <w:rPr>
          <w:rFonts w:hint="eastAsia" w:ascii="微软雅黑" w:hAnsi="微软雅黑" w:eastAsia="微软雅黑"/>
          <w:color w:val="FF0000"/>
        </w:rPr>
        <w:t>时</w:t>
      </w:r>
      <w:ins w:id="2" w:author="weishuichao" w:date="2015-05-16T16:55:00Z">
        <w:r>
          <w:rPr>
            <w:rFonts w:hint="eastAsia" w:ascii="微软雅黑" w:hAnsi="微软雅黑" w:eastAsia="微软雅黑"/>
            <w:color w:val="FF0000"/>
          </w:rPr>
          <w:t>，</w:t>
        </w:r>
      </w:ins>
      <w:ins w:id="3" w:author="weishuichao" w:date="2015-05-16T16:56:00Z">
        <w:r>
          <w:rPr>
            <w:rFonts w:hint="eastAsia" w:ascii="微软雅黑" w:hAnsi="微软雅黑" w:eastAsia="微软雅黑"/>
            <w:color w:val="FF0000"/>
          </w:rPr>
          <w:t>返回</w:t>
        </w:r>
      </w:ins>
      <w:ins w:id="4" w:author="weishuichao" w:date="2015-05-16T16:56:00Z">
        <w:r>
          <w:rPr>
            <w:rFonts w:ascii="微软雅黑" w:hAnsi="微软雅黑" w:eastAsia="微软雅黑"/>
            <w:color w:val="FF0000"/>
          </w:rPr>
          <w:t>系统默认的车友会列表</w:t>
        </w:r>
      </w:ins>
      <w:ins w:id="5" w:author="weishuichao" w:date="2015-05-16T16:56:00Z">
        <w:r>
          <w:rPr>
            <w:rFonts w:hint="eastAsia" w:ascii="微软雅黑" w:hAnsi="微软雅黑" w:eastAsia="微软雅黑"/>
            <w:color w:val="FF0000"/>
          </w:rPr>
          <w:t>，</w:t>
        </w:r>
      </w:ins>
      <w:ins w:id="6" w:author="weishuichao" w:date="2015-05-16T16:56:00Z">
        <w:r>
          <w:rPr>
            <w:rFonts w:ascii="微软雅黑" w:hAnsi="微软雅黑" w:eastAsia="微软雅黑"/>
            <w:color w:val="FF0000"/>
          </w:rPr>
          <w:t>如果用户</w:t>
        </w:r>
      </w:ins>
      <w:ins w:id="7" w:author="weishuichao" w:date="2015-05-16T16:57:00Z">
        <w:r>
          <w:rPr>
            <w:rFonts w:ascii="微软雅黑" w:hAnsi="微软雅黑" w:eastAsia="微软雅黑"/>
            <w:color w:val="FF0000"/>
          </w:rPr>
          <w:t>没有车友会也将返回默认的</w:t>
        </w:r>
      </w:ins>
      <w:ins w:id="8" w:author="weishuichao" w:date="2015-05-16T16:57:00Z">
        <w:r>
          <w:rPr>
            <w:rFonts w:hint="eastAsia" w:ascii="微软雅黑" w:hAnsi="微软雅黑" w:eastAsia="微软雅黑"/>
            <w:color w:val="FF0000"/>
          </w:rPr>
          <w:t>车友会</w:t>
        </w:r>
      </w:ins>
      <w:ins w:id="9" w:author="weishuichao" w:date="2015-05-16T16:57:00Z">
        <w:r>
          <w:rPr>
            <w:rFonts w:ascii="微软雅黑" w:hAnsi="微软雅黑" w:eastAsia="微软雅黑"/>
            <w:color w:val="FF0000"/>
          </w:rPr>
          <w:t>列表</w:t>
        </w:r>
      </w:ins>
      <w:ins w:id="10" w:author="weishuichao" w:date="2015-05-16T16:56:00Z">
        <w:r>
          <w:rPr>
            <w:rFonts w:ascii="微软雅黑" w:hAnsi="微软雅黑" w:eastAsia="微软雅黑"/>
            <w:color w:val="FF0000"/>
          </w:rPr>
          <w:t>。</w:t>
        </w:r>
      </w:ins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/user/car_club/simple/list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carClubId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车友会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车友会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introText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车友会</w:t>
                  </w:r>
                  <w:r>
                    <w:rPr>
                      <w:rFonts w:ascii="微软雅黑" w:hAnsi="微软雅黑" w:eastAsia="微软雅黑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introImageUrl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车会友</w:t>
                  </w:r>
                  <w:r>
                    <w:rPr>
                      <w:rFonts w:ascii="微软雅黑" w:hAnsi="微软雅黑" w:eastAsia="微软雅黑"/>
                    </w:rPr>
                    <w:t>图片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  <w:r>
              <w:rPr>
                <w:rFonts w:ascii="微软雅黑" w:hAnsi="微软雅黑" w:eastAsia="微软雅黑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样例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"carClubId": 6,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"name": "111",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"introText": "111",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"introImageUrl": "23232"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加入车友会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说明：用户加入车友会，不需要审批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/car_club/member/join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carClubId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</w:t>
      </w:r>
      <w:r>
        <w:rPr>
          <w:rFonts w:ascii="微软雅黑" w:hAnsi="微软雅黑" w:eastAsia="微软雅黑"/>
        </w:rPr>
        <w:t>列：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用户退出车友会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说明：用户退出车友会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/car_club/member/quit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carClubId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</w:t>
      </w:r>
      <w:r>
        <w:rPr>
          <w:rFonts w:ascii="微软雅黑" w:hAnsi="微软雅黑" w:eastAsia="微软雅黑"/>
        </w:rPr>
        <w:t>列：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创建车友会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说明：用户创建车友会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/car_club/create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107"/>
        <w:gridCol w:w="209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8"/>
                <w:szCs w:val="28"/>
              </w:rPr>
              <w:t>desc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</w:t>
            </w:r>
            <w:r>
              <w:rPr>
                <w:rFonts w:ascii="微软雅黑" w:hAnsi="微软雅黑" w:eastAsia="微软雅黑"/>
              </w:rPr>
              <w:t>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introImageUrl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</w:t>
            </w:r>
            <w:r>
              <w:rPr>
                <w:rFonts w:ascii="微软雅黑" w:hAnsi="微软雅黑" w:eastAsia="微软雅黑"/>
              </w:rPr>
              <w:t>图片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</w:t>
      </w:r>
      <w:r>
        <w:rPr>
          <w:rFonts w:ascii="微软雅黑" w:hAnsi="微软雅黑" w:eastAsia="微软雅黑"/>
        </w:rPr>
        <w:t>列：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2"/>
      </w:pPr>
      <w:r>
        <w:rPr>
          <w:rFonts w:hint="eastAsia"/>
        </w:rPr>
        <w:t>帖子相关接口列表</w:t>
      </w:r>
    </w:p>
    <w:p>
      <w:pPr>
        <w:pStyle w:val="3"/>
      </w:pPr>
      <w:r>
        <w:rPr>
          <w:rFonts w:hint="eastAsia"/>
        </w:rPr>
        <w:t>车友会发表话题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说明：发表新的话题，不是跟帖功能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/thread/new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线路</w:t>
      </w:r>
      <w:r>
        <w:rPr>
          <w:rFonts w:ascii="微软雅黑" w:hAnsi="微软雅黑" w:eastAsia="微软雅黑"/>
        </w:rPr>
        <w:t xml:space="preserve">ID 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车友会必选其中</w:t>
      </w:r>
      <w:r>
        <w:rPr>
          <w:rFonts w:hint="eastAsia" w:ascii="微软雅黑" w:hAnsi="微软雅黑" w:eastAsia="微软雅黑"/>
        </w:rPr>
        <w:t>之一。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1"/>
        <w:gridCol w:w="1880"/>
        <w:gridCol w:w="1746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creatorId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1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clubId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Integer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1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title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帖子</w:t>
            </w:r>
            <w:r>
              <w:rPr>
                <w:rFonts w:ascii="微软雅黑" w:hAnsi="微软雅黑" w:eastAsia="微软雅黑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1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content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</w:t>
            </w:r>
            <w:r>
              <w:rPr>
                <w:rFonts w:ascii="微软雅黑" w:hAnsi="微软雅黑" w:eastAsia="微软雅黑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1" w:type="dxa"/>
            <w:vAlign w:val="top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8"/>
                <w:szCs w:val="28"/>
                <w:lang w:val="en-US" w:eastAsia="zh-CN"/>
              </w:rPr>
              <w:t>channel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是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来源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,取值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0000C0"/>
                <w:sz w:val="28"/>
                <w:highlight w:val="white"/>
              </w:rPr>
              <w:t>COMMON</w:t>
            </w:r>
            <w:r>
              <w:rPr>
                <w:rFonts w:hint="eastAsia" w:ascii="Consolas" w:hAnsi="Consolas"/>
                <w:i/>
                <w:color w:val="0000C0"/>
                <w:sz w:val="28"/>
                <w:highlight w:val="white"/>
                <w:lang w:val="en-US" w:eastAsia="zh-CN"/>
              </w:rPr>
              <w:t xml:space="preserve"> 默认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Consolas" w:hAnsi="Consolas" w:eastAsia="Consolas"/>
                <w:i/>
                <w:color w:val="0000C0"/>
                <w:sz w:val="28"/>
                <w:highlight w:val="lightGray"/>
              </w:rPr>
              <w:t>ROUTE</w:t>
            </w:r>
            <w:r>
              <w:rPr>
                <w:rFonts w:hint="eastAsia" w:ascii="Consolas" w:hAnsi="Consolas"/>
                <w:i/>
                <w:color w:val="0000C0"/>
                <w:sz w:val="28"/>
                <w:highlight w:val="lightGray"/>
                <w:lang w:val="en-US" w:eastAsia="zh-CN"/>
              </w:rPr>
              <w:t xml:space="preserve"> 线路分享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1" w:type="dxa"/>
            <w:vAlign w:val="top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8"/>
                <w:szCs w:val="28"/>
                <w:lang w:val="en-US" w:eastAsia="zh-CN"/>
              </w:rPr>
              <w:t>flag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否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hint="eastAsia" w:ascii="Consolas" w:hAnsi="Consolas" w:eastAsia="宋体"/>
                <w:i/>
                <w:color w:val="0000C0"/>
                <w:sz w:val="28"/>
                <w:highlight w:val="lightGray"/>
                <w:lang w:eastAsia="zh-CN"/>
              </w:rPr>
            </w:pPr>
            <w:r>
              <w:rPr>
                <w:rFonts w:hint="eastAsia" w:ascii="Consolas" w:hAnsi="Consolas"/>
                <w:i/>
                <w:color w:val="0000C0"/>
                <w:sz w:val="28"/>
                <w:highlight w:val="lightGray"/>
                <w:lang w:eastAsia="zh-CN"/>
              </w:rPr>
              <w:t>如果是线路分享，就是线路的</w:t>
            </w:r>
            <w:r>
              <w:rPr>
                <w:rFonts w:hint="eastAsia" w:ascii="Consolas" w:hAnsi="Consolas"/>
                <w:i/>
                <w:color w:val="0000C0"/>
                <w:sz w:val="28"/>
                <w:highlight w:val="lightGray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1" w:type="dxa"/>
            <w:vAlign w:val="top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images[0…N]</w:t>
            </w:r>
            <w:r>
              <w:rPr>
                <w:rFonts w:hint="eastAsia" w:ascii="Consolas" w:hAnsi="Consolas" w:cs="Consolas"/>
                <w:color w:val="000000"/>
                <w:kern w:val="0"/>
                <w:sz w:val="28"/>
                <w:szCs w:val="28"/>
              </w:rPr>
              <w:t>.imageId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Integer</w:t>
            </w:r>
          </w:p>
        </w:tc>
        <w:tc>
          <w:tcPr>
            <w:tcW w:w="174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 xml:space="preserve">车友会帖子列表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说明：查询车友会或</w:t>
      </w:r>
      <w:r>
        <w:rPr>
          <w:rFonts w:ascii="微软雅黑" w:hAnsi="微软雅黑" w:eastAsia="微软雅黑"/>
        </w:rPr>
        <w:t>线路中</w:t>
      </w:r>
      <w:r>
        <w:rPr>
          <w:rFonts w:hint="eastAsia" w:ascii="微软雅黑" w:hAnsi="微软雅黑" w:eastAsia="微软雅黑"/>
        </w:rPr>
        <w:t>的帖子列表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/thread/list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carClubId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车友会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offset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</w:t>
            </w:r>
          </w:p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threadId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帖子Id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clubId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车友会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title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帖子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creatorId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帖子</w:t>
                  </w:r>
                  <w:r>
                    <w:rPr>
                      <w:rFonts w:ascii="微软雅黑" w:hAnsi="微软雅黑" w:eastAsia="微软雅黑"/>
                    </w:rPr>
                    <w:t>创建人ID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postCount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评论</w:t>
                  </w:r>
                  <w:r>
                    <w:rPr>
                      <w:rFonts w:ascii="微软雅黑" w:hAnsi="微软雅黑" w:eastAsia="微软雅黑"/>
                    </w:rPr>
                    <w:t>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carClubName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车友会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userName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人名称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val="en-US" w:eastAsia="zh-CN"/>
                    </w:rPr>
                    <w:t>channel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来源，见发表话题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val="en-US" w:eastAsia="zh-CN"/>
                    </w:rPr>
                    <w:t>flag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来源标识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userAvastarurl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人头像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content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内容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  <w:r>
              <w:rPr>
                <w:rFonts w:ascii="微软雅黑" w:hAnsi="微软雅黑" w:eastAsia="微软雅黑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样例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"offset":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"limit": 4,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"total":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"list":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"threadId":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"clubId": 13,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"title": "111",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"creatorId": 6,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"postCount": 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"carClubName": “”,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"userName": “”,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"userAvastarurl": “”,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"content": "111"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车友会帖子回复列表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说明：获取到帖子的跟帖列表，返回结果根据发表时间倒序排列，如果不是第一页，没有topic节点信息，只有跟帖信息。注意解析返回的数据中自定义数据格式。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接口URL：/</w:t>
      </w:r>
      <w:r>
        <w:rPr>
          <w:rFonts w:ascii="微软雅黑" w:hAnsi="微软雅黑" w:eastAsia="微软雅黑"/>
        </w:rPr>
        <w:t>thread/post/list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threadId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帖子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creatorId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offset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</w:t>
            </w:r>
          </w:p>
          <w:tbl>
            <w:tblPr>
              <w:tblStyle w:val="19"/>
              <w:tblW w:w="389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91"/>
              <w:gridCol w:w="180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postId</w:t>
                  </w:r>
                </w:p>
              </w:tc>
              <w:tc>
                <w:tcPr>
                  <w:tcW w:w="180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回复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threadId</w:t>
                  </w:r>
                </w:p>
              </w:tc>
              <w:tc>
                <w:tcPr>
                  <w:tcW w:w="180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帖子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content</w:t>
                  </w:r>
                </w:p>
              </w:tc>
              <w:tc>
                <w:tcPr>
                  <w:tcW w:w="180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回复</w:t>
                  </w:r>
                  <w:r>
                    <w:rPr>
                      <w:rFonts w:ascii="微软雅黑" w:hAnsi="微软雅黑" w:eastAsia="微软雅黑"/>
                    </w:rPr>
                    <w:t>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091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createTime</w:t>
                  </w:r>
                </w:p>
              </w:tc>
              <w:tc>
                <w:tcPr>
                  <w:tcW w:w="180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creatorName</w:t>
                  </w:r>
                </w:p>
              </w:tc>
              <w:tc>
                <w:tcPr>
                  <w:tcW w:w="180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91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creatorAvatarUrl</w:t>
                  </w:r>
                </w:p>
              </w:tc>
              <w:tc>
                <w:tcPr>
                  <w:tcW w:w="180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人</w:t>
                  </w:r>
                  <w:r>
                    <w:rPr>
                      <w:rFonts w:hint="eastAsia" w:ascii="微软雅黑" w:hAnsi="微软雅黑" w:eastAsia="微软雅黑"/>
                    </w:rPr>
                    <w:t>头像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  <w:r>
              <w:rPr>
                <w:rFonts w:ascii="微软雅黑" w:hAnsi="微软雅黑" w:eastAsia="微软雅黑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样例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"offset":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"limit": 2,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"total":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"list":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"postId":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"threadId":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"content": "1111",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"createTime": 1432102449000,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"creatorName": null,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"creatorAvatarUrl": null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车友会回复跟帖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说明：用户发表跟帖，里面可以穿插图片信息，如果有图片插入，注意将图片url用[]，比如：这是我在那里拍摄的。[http</w:t>
      </w:r>
      <w:r>
        <w:rPr>
          <w:rFonts w:ascii="微软雅黑" w:hAnsi="微软雅黑" w:eastAsia="微软雅黑"/>
        </w:rPr>
        <w:t>://www.xunluji.com/cc.png</w:t>
      </w:r>
      <w:r>
        <w:rPr>
          <w:rFonts w:hint="eastAsia" w:ascii="微软雅黑" w:hAnsi="微软雅黑" w:eastAsia="微软雅黑"/>
        </w:rPr>
        <w:t>]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/thread/post/new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107"/>
        <w:gridCol w:w="209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threadId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帖子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content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回复</w:t>
            </w:r>
            <w:r>
              <w:rPr>
                <w:rFonts w:ascii="微软雅黑" w:hAnsi="微软雅黑" w:eastAsia="微软雅黑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parentPostId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回复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</w:t>
      </w:r>
      <w:r>
        <w:rPr>
          <w:rFonts w:ascii="微软雅黑" w:hAnsi="微软雅黑" w:eastAsia="微软雅黑"/>
        </w:rPr>
        <w:t>列：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pStyle w:val="2"/>
      </w:pPr>
      <w:r>
        <w:rPr>
          <w:rFonts w:hint="eastAsia"/>
        </w:rPr>
        <w:t>个人信息模块接口列表</w:t>
      </w:r>
    </w:p>
    <w:p>
      <w:pPr>
        <w:pStyle w:val="3"/>
      </w:pPr>
      <w:r>
        <w:rPr>
          <w:rFonts w:hint="eastAsia"/>
        </w:rPr>
        <w:t>手机号码</w:t>
      </w:r>
      <w:r>
        <w:t>注册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说明：手机</w:t>
      </w:r>
      <w:r>
        <w:rPr>
          <w:rFonts w:ascii="微软雅黑" w:hAnsi="微软雅黑" w:eastAsia="微软雅黑"/>
        </w:rPr>
        <w:t>号码注册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/user/registerPhone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107"/>
        <w:gridCol w:w="209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phone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用户手机</w:t>
            </w:r>
            <w:r>
              <w:rPr>
                <w:rFonts w:ascii="微软雅黑" w:hAnsi="微软雅黑" w:eastAsia="微软雅黑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password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userId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city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城市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phone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手机</w:t>
                  </w:r>
                  <w:r>
                    <w:rPr>
                      <w:rFonts w:ascii="微软雅黑" w:hAnsi="微软雅黑" w:eastAsia="微软雅黑"/>
                    </w:rPr>
                    <w:t>号码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avatarUrl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vehicleModel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drivingYear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</w:t>
                  </w:r>
                  <w:r>
                    <w:rPr>
                      <w:rFonts w:ascii="微软雅黑" w:hAnsi="微软雅黑" w:eastAsia="微软雅黑"/>
                    </w:rPr>
                    <w:t>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status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状态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oauthType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授权</w:t>
                  </w:r>
                  <w:r>
                    <w:rPr>
                      <w:rFonts w:ascii="微软雅黑" w:hAnsi="微软雅黑" w:eastAsia="微软雅黑"/>
                    </w:rPr>
                    <w:t>渠道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createTime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时间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</w:t>
      </w:r>
      <w:r>
        <w:rPr>
          <w:rFonts w:ascii="微软雅黑" w:hAnsi="微软雅黑" w:eastAsia="微软雅黑"/>
        </w:rPr>
        <w:t>列：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3"/>
      </w:pPr>
      <w:r>
        <w:rPr>
          <w:rFonts w:hint="eastAsia"/>
        </w:rPr>
        <w:t>手机号码登陆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说明：手机</w:t>
      </w:r>
      <w:r>
        <w:rPr>
          <w:rFonts w:ascii="微软雅黑" w:hAnsi="微软雅黑" w:eastAsia="微软雅黑"/>
        </w:rPr>
        <w:t>号码</w:t>
      </w:r>
      <w:r>
        <w:rPr>
          <w:rFonts w:hint="eastAsia" w:ascii="微软雅黑" w:hAnsi="微软雅黑" w:eastAsia="微软雅黑"/>
        </w:rPr>
        <w:t>登陆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t xml:space="preserve"> </w:t>
      </w:r>
      <w:r>
        <w:rPr>
          <w:rFonts w:ascii="微软雅黑" w:hAnsi="微软雅黑" w:eastAsia="微软雅黑"/>
        </w:rPr>
        <w:t>/user/</w:t>
      </w:r>
      <w:r>
        <w:t xml:space="preserve"> </w:t>
      </w:r>
      <w:r>
        <w:rPr>
          <w:rFonts w:ascii="微软雅黑" w:hAnsi="微软雅黑" w:eastAsia="微软雅黑"/>
        </w:rPr>
        <w:t>loginPhone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107"/>
        <w:gridCol w:w="209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phone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用户手机</w:t>
            </w:r>
            <w:r>
              <w:rPr>
                <w:rFonts w:ascii="微软雅黑" w:hAnsi="微软雅黑" w:eastAsia="微软雅黑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password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userId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city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城市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phone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手机</w:t>
                  </w:r>
                  <w:r>
                    <w:rPr>
                      <w:rFonts w:ascii="微软雅黑" w:hAnsi="微软雅黑" w:eastAsia="微软雅黑"/>
                    </w:rPr>
                    <w:t>号码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avatarUrl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vehicleModel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drivingYear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</w:t>
                  </w:r>
                  <w:r>
                    <w:rPr>
                      <w:rFonts w:ascii="微软雅黑" w:hAnsi="微软雅黑" w:eastAsia="微软雅黑"/>
                    </w:rPr>
                    <w:t>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status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状态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oauthType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授权</w:t>
                  </w:r>
                  <w:r>
                    <w:rPr>
                      <w:rFonts w:ascii="微软雅黑" w:hAnsi="微软雅黑" w:eastAsia="微软雅黑"/>
                    </w:rPr>
                    <w:t>渠道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createTime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时间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个人信息补充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说明：个人信息补充完善</w:t>
      </w:r>
      <w:r>
        <w:rPr>
          <w:rFonts w:ascii="微软雅黑" w:hAnsi="微软雅黑" w:eastAsia="微软雅黑"/>
        </w:rPr>
        <w:t xml:space="preserve">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/user/info/complete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107"/>
        <w:gridCol w:w="209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city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Integer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phone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</w:t>
            </w:r>
            <w:r>
              <w:rPr>
                <w:rFonts w:ascii="微软雅黑" w:hAnsi="微软雅黑" w:eastAsia="微软雅黑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avatarUrl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vehicleModel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String 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drivingYear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Integer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</w:t>
            </w:r>
            <w:r>
              <w:rPr>
                <w:rFonts w:ascii="微软雅黑" w:hAnsi="微软雅黑" w:eastAsia="微软雅黑"/>
              </w:rPr>
              <w:t>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oauthType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Integer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授权渠道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1为QQ，2为微信，4为新浪微博。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</w:t>
      </w:r>
      <w:r>
        <w:rPr>
          <w:rFonts w:ascii="微软雅黑" w:hAnsi="微软雅黑" w:eastAsia="微软雅黑"/>
        </w:rPr>
        <w:t>列：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个人信息获取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说明：获取用户的基本信息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/user/info/show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107"/>
        <w:gridCol w:w="209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userId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city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城市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phone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手机</w:t>
                  </w:r>
                  <w:r>
                    <w:rPr>
                      <w:rFonts w:ascii="微软雅黑" w:hAnsi="微软雅黑" w:eastAsia="微软雅黑"/>
                    </w:rPr>
                    <w:t>号码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avatarUrl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vehicleModel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drivingYear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</w:t>
                  </w:r>
                  <w:r>
                    <w:rPr>
                      <w:rFonts w:ascii="微软雅黑" w:hAnsi="微软雅黑" w:eastAsia="微软雅黑"/>
                    </w:rPr>
                    <w:t>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status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状态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oauthType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授权</w:t>
                  </w:r>
                  <w:r>
                    <w:rPr>
                      <w:rFonts w:ascii="微软雅黑" w:hAnsi="微软雅黑" w:eastAsia="微软雅黑"/>
                    </w:rPr>
                    <w:t>渠道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createTime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时间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</w:t>
      </w:r>
      <w:r>
        <w:rPr>
          <w:rFonts w:ascii="微软雅黑" w:hAnsi="微软雅黑" w:eastAsia="微软雅黑"/>
        </w:rPr>
        <w:t>列：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"userId": 6,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"name": "lxlx2",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"city": </w:t>
      </w:r>
      <w:r>
        <w:rPr>
          <w:rFonts w:ascii="微软雅黑" w:hAnsi="微软雅黑" w:eastAsia="微软雅黑"/>
        </w:rPr>
        <w:t>“1000</w:t>
      </w:r>
      <w:r>
        <w:rPr>
          <w:rFonts w:hint="eastAsia" w:ascii="微软雅黑" w:hAnsi="微软雅黑" w:eastAsia="微软雅黑"/>
        </w:rPr>
        <w:t>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"phone": "",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"avatarUrl": null,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"vehicleModel": "大众",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"drivingYear": 10,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"status":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"createTime": 1430364402000,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"updateTime": 1430364402000,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"oauthType": 2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用户概览数据信息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说明：用户概览数据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/user/stats/list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107"/>
        <w:gridCol w:w="209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4089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2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08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66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08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76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66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result</w:t>
            </w:r>
          </w:p>
        </w:tc>
        <w:tc>
          <w:tcPr>
            <w:tcW w:w="4089" w:type="dxa"/>
            <w:vAlign w:val="top"/>
          </w:tcPr>
          <w:tbl>
            <w:tblPr>
              <w:tblStyle w:val="19"/>
              <w:tblW w:w="386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7"/>
              <w:gridCol w:w="148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7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clubMemberCount</w:t>
                  </w:r>
                </w:p>
              </w:tc>
              <w:tc>
                <w:tcPr>
                  <w:tcW w:w="148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参加</w:t>
                  </w:r>
                  <w:r>
                    <w:rPr>
                      <w:rFonts w:ascii="微软雅黑" w:hAnsi="微软雅黑" w:eastAsia="微软雅黑"/>
                    </w:rPr>
                    <w:t>的</w:t>
                  </w:r>
                  <w:r>
                    <w:rPr>
                      <w:rFonts w:hint="eastAsia" w:ascii="微软雅黑" w:hAnsi="微软雅黑" w:eastAsia="微软雅黑"/>
                    </w:rPr>
                    <w:t>车会友数量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7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threadCount</w:t>
                  </w:r>
                </w:p>
              </w:tc>
              <w:tc>
                <w:tcPr>
                  <w:tcW w:w="148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帖子</w:t>
                  </w:r>
                  <w:r>
                    <w:rPr>
                      <w:rFonts w:ascii="微软雅黑" w:hAnsi="微软雅黑" w:eastAsia="微软雅黑"/>
                    </w:rPr>
                    <w:t>数量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7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messageCount</w:t>
                  </w:r>
                </w:p>
              </w:tc>
              <w:tc>
                <w:tcPr>
                  <w:tcW w:w="148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消息</w:t>
                  </w:r>
                  <w:r>
                    <w:rPr>
                      <w:rFonts w:ascii="微软雅黑" w:hAnsi="微软雅黑" w:eastAsia="微软雅黑"/>
                    </w:rPr>
                    <w:t>数量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7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dynamicCount</w:t>
                  </w:r>
                </w:p>
              </w:tc>
              <w:tc>
                <w:tcPr>
                  <w:tcW w:w="148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动态</w:t>
                  </w:r>
                  <w:r>
                    <w:rPr>
                      <w:rFonts w:ascii="微软雅黑" w:hAnsi="微软雅黑" w:eastAsia="微软雅黑"/>
                    </w:rPr>
                    <w:t>数量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7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userName</w:t>
                  </w:r>
                </w:p>
              </w:tc>
              <w:tc>
                <w:tcPr>
                  <w:tcW w:w="148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姓名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7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phone</w:t>
                  </w:r>
                </w:p>
              </w:tc>
              <w:tc>
                <w:tcPr>
                  <w:tcW w:w="148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手机</w:t>
                  </w:r>
                  <w:r>
                    <w:rPr>
                      <w:rFonts w:ascii="微软雅黑" w:hAnsi="微软雅黑" w:eastAsia="微软雅黑"/>
                    </w:rPr>
                    <w:t>号码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7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avatarUrl</w:t>
                  </w:r>
                </w:p>
              </w:tc>
              <w:tc>
                <w:tcPr>
                  <w:tcW w:w="148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7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vehicleModel</w:t>
                  </w:r>
                </w:p>
              </w:tc>
              <w:tc>
                <w:tcPr>
                  <w:tcW w:w="148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7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drivingYear</w:t>
                  </w:r>
                </w:p>
              </w:tc>
              <w:tc>
                <w:tcPr>
                  <w:tcW w:w="148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</w:t>
                  </w:r>
                  <w:r>
                    <w:rPr>
                      <w:rFonts w:ascii="微软雅黑" w:hAnsi="微软雅黑" w:eastAsia="微软雅黑"/>
                    </w:rPr>
                    <w:t>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7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status</w:t>
                  </w:r>
                </w:p>
              </w:tc>
              <w:tc>
                <w:tcPr>
                  <w:tcW w:w="148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状态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7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oauthType</w:t>
                  </w:r>
                </w:p>
              </w:tc>
              <w:tc>
                <w:tcPr>
                  <w:tcW w:w="148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授权</w:t>
                  </w:r>
                  <w:r>
                    <w:rPr>
                      <w:rFonts w:ascii="微软雅黑" w:hAnsi="微软雅黑" w:eastAsia="微软雅黑"/>
                    </w:rPr>
                    <w:t>渠道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7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createTime</w:t>
                  </w:r>
                </w:p>
              </w:tc>
              <w:tc>
                <w:tcPr>
                  <w:tcW w:w="148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时间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76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"clubMemberCount": 2,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"threadCount":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"userName": "lxlx2",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highlight w:val="yellow"/>
        </w:rPr>
      </w:pPr>
      <w:r>
        <w:rPr>
          <w:rFonts w:hint="eastAsia"/>
          <w:highlight w:val="yellow"/>
        </w:rPr>
        <w:t>我的收藏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说明：获取我的收藏列表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/user/</w:t>
      </w:r>
      <w:r>
        <w:rPr>
          <w:rFonts w:hint="eastAsia" w:ascii="微软雅黑" w:hAnsi="微软雅黑" w:eastAsia="微软雅黑"/>
        </w:rPr>
        <w:t>favorite</w:t>
      </w:r>
      <w:r>
        <w:rPr>
          <w:rFonts w:ascii="微软雅黑" w:hAnsi="微软雅黑" w:eastAsia="微软雅黑"/>
        </w:rPr>
        <w:t>/route/list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5245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1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524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offset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24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24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524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</w:t>
            </w:r>
          </w:p>
          <w:tbl>
            <w:tblPr>
              <w:tblStyle w:val="19"/>
              <w:tblW w:w="499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304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routeId</w:t>
                  </w:r>
                </w:p>
              </w:tc>
              <w:tc>
                <w:tcPr>
                  <w:tcW w:w="30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线路Id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30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线路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introImageUrl</w:t>
                  </w:r>
                </w:p>
              </w:tc>
              <w:tc>
                <w:tcPr>
                  <w:tcW w:w="30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线路</w:t>
                  </w:r>
                  <w:r>
                    <w:rPr>
                      <w:rFonts w:ascii="微软雅黑" w:hAnsi="微软雅黑" w:eastAsia="微软雅黑"/>
                    </w:rPr>
                    <w:t>图片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highlight w:val="yellow"/>
                    </w:rPr>
                  </w:pPr>
                  <w:r>
                    <w:rPr>
                      <w:rFonts w:ascii="微软雅黑" w:hAnsi="微软雅黑" w:eastAsia="微软雅黑"/>
                      <w:highlight w:val="yellow"/>
                    </w:rPr>
                    <w:t>createTime</w:t>
                  </w:r>
                </w:p>
              </w:tc>
              <w:tc>
                <w:tcPr>
                  <w:tcW w:w="30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收藏</w:t>
                  </w:r>
                  <w:r>
                    <w:rPr>
                      <w:rFonts w:ascii="微软雅黑" w:hAnsi="微软雅黑" w:eastAsia="微软雅黑"/>
                    </w:rPr>
                    <w:t>时间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  <w:r>
              <w:rPr>
                <w:rFonts w:ascii="微软雅黑" w:hAnsi="微软雅黑" w:eastAsia="微软雅黑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524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524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样列</w:t>
      </w:r>
      <w:r>
        <w:rPr>
          <w:rFonts w:ascii="微软雅黑" w:hAnsi="微软雅黑" w:eastAsia="微软雅黑"/>
        </w:rPr>
        <w:t>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"offset":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"limit": 4,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"total": 15,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"list":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"routeId":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  "name": "“菠萝的海”环游记",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"introImageUrl": "http://112.124.28.224/images/1505126/1430913778587.jpg"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我的车友会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说明：获取到用户车友会信息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/user/car_club/list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107"/>
        <w:gridCol w:w="2095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09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4061"/>
        <w:gridCol w:w="2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4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79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06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79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66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06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79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66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061" w:type="dxa"/>
            <w:vAlign w:val="top"/>
          </w:tcPr>
          <w:tbl>
            <w:tblPr>
              <w:tblStyle w:val="19"/>
              <w:tblW w:w="383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15"/>
              <w:gridCol w:w="19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carClubId</w:t>
                  </w:r>
                </w:p>
              </w:tc>
              <w:tc>
                <w:tcPr>
                  <w:tcW w:w="191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车友会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191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车友</w:t>
                  </w:r>
                  <w:r>
                    <w:rPr>
                      <w:rFonts w:ascii="微软雅黑" w:hAnsi="微软雅黑" w:eastAsia="微软雅黑"/>
                    </w:rPr>
                    <w:t>会名称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introText</w:t>
                  </w:r>
                </w:p>
              </w:tc>
              <w:tc>
                <w:tcPr>
                  <w:tcW w:w="191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介绍性文字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introImageUrl</w:t>
                  </w:r>
                </w:p>
              </w:tc>
              <w:tc>
                <w:tcPr>
                  <w:tcW w:w="191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图片</w:t>
                  </w:r>
                  <w:r>
                    <w:rPr>
                      <w:rFonts w:ascii="微软雅黑" w:hAnsi="微软雅黑" w:eastAsia="微软雅黑"/>
                    </w:rPr>
                    <w:t>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userCount</w:t>
                  </w:r>
                </w:p>
              </w:tc>
              <w:tc>
                <w:tcPr>
                  <w:tcW w:w="191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1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threadCount</w:t>
                  </w:r>
                </w:p>
              </w:tc>
              <w:tc>
                <w:tcPr>
                  <w:tcW w:w="191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帖子数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79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"name": "111",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"introText": "111",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"introImageUrl": "23232"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highlight w:val="yellow"/>
        </w:rPr>
      </w:pPr>
      <w:r>
        <w:rPr>
          <w:rFonts w:hint="eastAsia"/>
          <w:highlight w:val="yellow"/>
        </w:rPr>
        <w:t>我的</w:t>
      </w:r>
      <w:r>
        <w:rPr>
          <w:highlight w:val="yellow"/>
        </w:rPr>
        <w:t>帖</w:t>
      </w:r>
      <w:r>
        <w:rPr>
          <w:rFonts w:hint="eastAsia"/>
          <w:highlight w:val="yellow"/>
        </w:rPr>
        <w:t>子</w:t>
      </w:r>
      <w:r>
        <w:rPr>
          <w:highlight w:val="yellow"/>
        </w:rPr>
        <w:t>列表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说明：查询</w:t>
      </w:r>
      <w:r>
        <w:rPr>
          <w:rFonts w:ascii="微软雅黑" w:hAnsi="微软雅黑" w:eastAsia="微软雅黑"/>
        </w:rPr>
        <w:t xml:space="preserve">我发的帖子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</w:t>
      </w:r>
      <w:r>
        <w:t xml:space="preserve"> </w:t>
      </w:r>
      <w:r>
        <w:rPr>
          <w:rFonts w:ascii="微软雅黑" w:hAnsi="微软雅黑" w:eastAsia="微软雅黑"/>
        </w:rPr>
        <w:t>user/thread/list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offset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</w:t>
            </w:r>
          </w:p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threadId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帖子Id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clubId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车友会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title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帖子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creatorId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帖子</w:t>
                  </w:r>
                  <w:r>
                    <w:rPr>
                      <w:rFonts w:ascii="微软雅黑" w:hAnsi="微软雅黑" w:eastAsia="微软雅黑"/>
                    </w:rPr>
                    <w:t>创建人ID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postCount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评论</w:t>
                  </w:r>
                  <w:r>
                    <w:rPr>
                      <w:rFonts w:ascii="微软雅黑" w:hAnsi="微软雅黑" w:eastAsia="微软雅黑"/>
                    </w:rPr>
                    <w:t>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carClubName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车友会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userName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人名称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userAvastarurl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人头像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content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内容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  <w:r>
              <w:rPr>
                <w:rFonts w:ascii="微软雅黑" w:hAnsi="微软雅黑" w:eastAsia="微软雅黑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样例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"offset":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"limit": 4,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"total":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"list":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"threadId":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"clubId": 13,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"title": "111",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"creatorId": 6,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"postCount": 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"carClubName": “”,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"userName": “”,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"userAvastarurl": “”,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"content": "111"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highlight w:val="yellow"/>
        </w:rPr>
      </w:pPr>
      <w:r>
        <w:rPr>
          <w:rFonts w:hint="eastAsia"/>
          <w:highlight w:val="yellow"/>
        </w:rPr>
        <w:t>我的消息</w:t>
      </w:r>
      <w:r>
        <w:rPr>
          <w:highlight w:val="yellow"/>
        </w:rPr>
        <w:t>列表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说明：查询</w:t>
      </w:r>
      <w:r>
        <w:rPr>
          <w:rFonts w:ascii="微软雅黑" w:hAnsi="微软雅黑" w:eastAsia="微软雅黑"/>
        </w:rPr>
        <w:t>我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 xml:space="preserve">消息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</w:t>
      </w:r>
      <w:r>
        <w:t xml:space="preserve"> </w:t>
      </w:r>
      <w:r>
        <w:rPr>
          <w:rFonts w:ascii="微软雅黑" w:hAnsi="微软雅黑" w:eastAsia="微软雅黑"/>
        </w:rPr>
        <w:t>user/message/list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offset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</w:t>
            </w:r>
          </w:p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8"/>
                      <w:szCs w:val="28"/>
                      <w:highlight w:val="yellow"/>
                    </w:rPr>
                    <w:t>messageId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消息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content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消息</w:t>
                  </w:r>
                  <w:r>
                    <w:rPr>
                      <w:rFonts w:ascii="微软雅黑" w:hAnsi="微软雅黑" w:eastAsia="微软雅黑"/>
                    </w:rPr>
                    <w:t>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createTime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userId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  <w:r>
              <w:rPr>
                <w:rFonts w:ascii="微软雅黑" w:hAnsi="微软雅黑" w:eastAsia="微软雅黑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样例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"offset":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"limit": 4,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"total":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"list":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</w:t>
      </w:r>
      <w:r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 xml:space="preserve"> messageId</w:t>
      </w:r>
      <w:r>
        <w:rPr>
          <w:rFonts w:ascii="微软雅黑" w:hAnsi="微软雅黑" w:eastAsia="微软雅黑"/>
        </w:rPr>
        <w:t xml:space="preserve"> 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 createTime ": 13,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 userId ": "111",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"content": "111"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pStyle w:val="3"/>
        <w:rPr>
          <w:highlight w:val="yellow"/>
        </w:rPr>
      </w:pPr>
      <w:r>
        <w:rPr>
          <w:rFonts w:hint="eastAsia"/>
          <w:highlight w:val="yellow"/>
        </w:rPr>
        <w:t>我的动态</w:t>
      </w:r>
      <w:r>
        <w:rPr>
          <w:highlight w:val="yellow"/>
        </w:rPr>
        <w:t>列表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说明：查询</w:t>
      </w:r>
      <w:r>
        <w:rPr>
          <w:rFonts w:ascii="微软雅黑" w:hAnsi="微软雅黑" w:eastAsia="微软雅黑"/>
        </w:rPr>
        <w:t>我</w:t>
      </w:r>
      <w:r>
        <w:rPr>
          <w:rFonts w:hint="eastAsia" w:ascii="微软雅黑" w:hAnsi="微软雅黑" w:eastAsia="微软雅黑"/>
        </w:rPr>
        <w:t>的动态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</w:t>
      </w:r>
      <w:r>
        <w:t xml:space="preserve"> user/dynamic/list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offset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limit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total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</w:t>
            </w:r>
          </w:p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8"/>
                      <w:szCs w:val="28"/>
                    </w:rPr>
                    <w:t>dynamicId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动态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content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消息</w:t>
                  </w:r>
                  <w:r>
                    <w:rPr>
                      <w:rFonts w:ascii="微软雅黑" w:hAnsi="微软雅黑" w:eastAsia="微软雅黑"/>
                    </w:rPr>
                    <w:t>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createTime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userId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  <w:r>
              <w:rPr>
                <w:rFonts w:ascii="微软雅黑" w:hAnsi="微软雅黑" w:eastAsia="微软雅黑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样例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"offset":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"limit": 4,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"total":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"list":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</w:t>
      </w:r>
      <w:r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dynamicId</w:t>
      </w:r>
      <w:r>
        <w:rPr>
          <w:rFonts w:ascii="微软雅黑" w:hAnsi="微软雅黑" w:eastAsia="微软雅黑"/>
        </w:rPr>
        <w:t>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 createTime ": 13,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 userId ": "111",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"content": "111"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]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},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"status": 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2"/>
      </w:pPr>
      <w:r>
        <w:rPr>
          <w:rFonts w:hint="eastAsia"/>
        </w:rPr>
        <w:t>未分类接口列表</w:t>
      </w:r>
    </w:p>
    <w:p>
      <w:pPr>
        <w:pStyle w:val="3"/>
      </w:pPr>
      <w:r>
        <w:rPr>
          <w:rFonts w:hint="eastAsia"/>
        </w:rPr>
        <w:t>app搜索接口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说明：提供关键字等信息可以搜索线路、车友会、帖子等信息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/s</w:t>
      </w:r>
      <w:r>
        <w:rPr>
          <w:rFonts w:hint="eastAsia" w:ascii="微软雅黑" w:hAnsi="微软雅黑" w:eastAsia="微软雅黑"/>
        </w:rPr>
        <w:t>earch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city: </w:t>
      </w:r>
      <w:r>
        <w:rPr>
          <w:rFonts w:hint="eastAsia" w:ascii="微软雅黑" w:hAnsi="微软雅黑" w:eastAsia="微软雅黑"/>
        </w:rPr>
        <w:t>1000</w:t>
      </w:r>
      <w:r>
        <w:rPr>
          <w:rFonts w:ascii="微软雅黑" w:hAnsi="微软雅黑" w:eastAsia="微软雅黑"/>
        </w:rPr>
        <w:t xml:space="preserve"> #</w:t>
      </w:r>
      <w:r>
        <w:rPr>
          <w:rFonts w:hint="eastAsia" w:ascii="微软雅黑" w:hAnsi="微软雅黑" w:eastAsia="微软雅黑"/>
        </w:rPr>
        <w:t>所在城市id，整型。</w:t>
      </w:r>
      <w:r>
        <w:rPr>
          <w:rFonts w:ascii="微软雅黑" w:hAnsi="微软雅黑" w:eastAsia="微软雅黑"/>
        </w:rPr>
        <w:t xml:space="preserve">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keyword</w:t>
      </w:r>
      <w:r>
        <w:rPr>
          <w:rFonts w:ascii="微软雅黑" w:hAnsi="微软雅黑" w:eastAsia="微软雅黑"/>
        </w:rPr>
        <w:t>: “</w:t>
      </w:r>
      <w:r>
        <w:rPr>
          <w:rFonts w:hint="eastAsia" w:ascii="微软雅黑" w:hAnsi="微软雅黑" w:eastAsia="微软雅黑"/>
        </w:rPr>
        <w:t>关键字</w:t>
      </w:r>
      <w:r>
        <w:rPr>
          <w:rFonts w:ascii="微软雅黑" w:hAnsi="微软雅黑" w:eastAsia="微软雅黑"/>
        </w:rPr>
        <w:t>” #</w:t>
      </w:r>
      <w:r>
        <w:rPr>
          <w:rFonts w:hint="eastAsia" w:ascii="微软雅黑" w:hAnsi="微软雅黑" w:eastAsia="微软雅黑"/>
        </w:rPr>
        <w:t>关键字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请求示例：POST </w:t>
      </w:r>
      <w:r>
        <w:fldChar w:fldCharType="begin"/>
      </w:r>
      <w:r>
        <w:instrText xml:space="preserve">HYPERLINK "http://www.xunluji.com/search" </w:instrText>
      </w:r>
      <w:r>
        <w:fldChar w:fldCharType="separate"/>
      </w:r>
      <w:r>
        <w:rPr>
          <w:rStyle w:val="17"/>
          <w:rFonts w:hint="eastAsia" w:ascii="微软雅黑" w:hAnsi="微软雅黑" w:eastAsia="微软雅黑"/>
        </w:rPr>
        <w:t>http://www.xunluji.com/search</w:t>
      </w:r>
      <w:r>
        <w:fldChar w:fldCharType="end"/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keyword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每页</w:t>
            </w:r>
            <w:r>
              <w:rPr>
                <w:rFonts w:ascii="微软雅黑" w:hAnsi="微软雅黑" w:eastAsia="微软雅黑"/>
              </w:rPr>
              <w:t>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cityId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Integer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12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城市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827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result</w:t>
            </w:r>
          </w:p>
        </w:tc>
        <w:tc>
          <w:tcPr>
            <w:tcW w:w="382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routes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线路列表 ，</w:t>
            </w:r>
            <w:r>
              <w:rPr>
                <w:rFonts w:ascii="微软雅黑" w:hAnsi="微软雅黑" w:eastAsia="微软雅黑"/>
              </w:rPr>
              <w:t>参数</w:t>
            </w:r>
            <w:r>
              <w:rPr>
                <w:rFonts w:hint="eastAsia" w:ascii="微软雅黑" w:hAnsi="微软雅黑" w:eastAsia="微软雅黑"/>
              </w:rPr>
              <w:t>与</w:t>
            </w:r>
            <w:r>
              <w:rPr>
                <w:rFonts w:ascii="微软雅黑" w:hAnsi="微软雅黑" w:eastAsia="微软雅黑"/>
              </w:rPr>
              <w:t>线路列表一致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82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clubs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车会友列表 ，</w:t>
            </w:r>
            <w:r>
              <w:rPr>
                <w:rFonts w:ascii="微软雅黑" w:hAnsi="微软雅黑" w:eastAsia="微软雅黑"/>
              </w:rPr>
              <w:t>参数</w:t>
            </w:r>
            <w:r>
              <w:rPr>
                <w:rFonts w:hint="eastAsia" w:ascii="微软雅黑" w:hAnsi="微软雅黑" w:eastAsia="微软雅黑"/>
              </w:rPr>
              <w:t>与车会友</w:t>
            </w:r>
            <w:r>
              <w:rPr>
                <w:rFonts w:ascii="微软雅黑" w:hAnsi="微软雅黑" w:eastAsia="微软雅黑"/>
              </w:rPr>
              <w:t>列表一致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82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threads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帖子列表 ，</w:t>
            </w:r>
            <w:r>
              <w:rPr>
                <w:rFonts w:ascii="微软雅黑" w:hAnsi="微软雅黑" w:eastAsia="微软雅黑"/>
              </w:rPr>
              <w:t>参数</w:t>
            </w:r>
            <w:r>
              <w:rPr>
                <w:rFonts w:hint="eastAsia" w:ascii="微软雅黑" w:hAnsi="微软雅黑" w:eastAsia="微软雅黑"/>
              </w:rPr>
              <w:t>与帖子</w:t>
            </w:r>
            <w:r>
              <w:rPr>
                <w:rFonts w:ascii="微软雅黑" w:hAnsi="微软雅黑" w:eastAsia="微软雅黑"/>
              </w:rPr>
              <w:t>列表一致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382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382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"status": 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"message": "处理成功",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"result":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"routes":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"name": "迎宾3路出发点",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"intro_image_url": "http://coolshell.cn//wp-content/uploads/2014/01/trade-off.jpg",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"arrival_time": "2015-04-16 08:00:04"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"clubs":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"club_id":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"name": "深圳奔驰车友会信息",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"intro_image_url": "http://112.124.28.224/images/1504103/1428894805277.jpg",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"member_count": 3,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"thread_count": 2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"threads": [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"thread_id": 1,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"title": "测试数据",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"car_club_name": "深圳奔驰车友会信息",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"user_avatar_url": "http://coolshell.cn//wp-content/uploads/2014/01/trade-off.jpg",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"user_name": "lxlx",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"create_time": "2015-04-14",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"post_count": 20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]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图片文件上传接口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说明：方便客户端上传文件，form类型必须为multipart/form-data，大小限制为2m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/server/image/upload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1904"/>
        <w:gridCol w:w="1784"/>
        <w:gridCol w:w="2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19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17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name</w:t>
            </w:r>
          </w:p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也</w:t>
            </w:r>
            <w:r>
              <w:rPr>
                <w:rFonts w:ascii="微软雅黑" w:hAnsi="微软雅黑" w:eastAsia="微软雅黑"/>
              </w:rPr>
              <w:t>就是</w:t>
            </w:r>
            <w:r>
              <w:rPr>
                <w:rFonts w:hint="eastAsia" w:ascii="微软雅黑" w:hAnsi="微软雅黑" w:eastAsia="微软雅黑"/>
              </w:rPr>
              <w:t>上传</w:t>
            </w:r>
            <w:r>
              <w:rPr>
                <w:rFonts w:ascii="微软雅黑" w:hAnsi="微软雅黑" w:eastAsia="微软雅黑"/>
              </w:rPr>
              <w:t>图片的entype=“</w:t>
            </w:r>
            <w:r>
              <w:rPr>
                <w:rFonts w:hint="eastAsia" w:ascii="微软雅黑" w:hAnsi="微软雅黑" w:eastAsia="微软雅黑"/>
              </w:rPr>
              <w:t>imageFile</w:t>
            </w:r>
            <w:r>
              <w:rPr>
                <w:rFonts w:ascii="微软雅黑" w:hAnsi="微软雅黑" w:eastAsia="微软雅黑"/>
              </w:rPr>
              <w:t>”</w:t>
            </w:r>
          </w:p>
        </w:tc>
        <w:tc>
          <w:tcPr>
            <w:tcW w:w="19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</w:t>
            </w:r>
            <w:r>
              <w:rPr>
                <w:rFonts w:ascii="微软雅黑" w:hAnsi="微软雅黑" w:eastAsia="微软雅黑"/>
              </w:rPr>
              <w:t>流</w:t>
            </w:r>
          </w:p>
        </w:tc>
        <w:tc>
          <w:tcPr>
            <w:tcW w:w="17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2061" w:type="dxa"/>
            <w:vAlign w:val="top"/>
          </w:tcPr>
          <w:p>
            <w:pPr>
              <w:shd w:val="clear" w:color="auto" w:fill="B3B3B3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“</w:t>
            </w:r>
            <w:r>
              <w:rPr>
                <w:rFonts w:hint="eastAsia" w:ascii="微软雅黑" w:hAnsi="微软雅黑" w:eastAsia="微软雅黑"/>
              </w:rPr>
              <w:t>imageFile</w:t>
            </w:r>
            <w:r>
              <w:rPr>
                <w:rFonts w:ascii="微软雅黑" w:hAnsi="微软雅黑" w:eastAsia="微软雅黑"/>
              </w:rPr>
              <w:t>” #</w:t>
            </w:r>
            <w:r>
              <w:rPr>
                <w:rFonts w:hint="eastAsia" w:ascii="微软雅黑" w:hAnsi="微软雅黑" w:eastAsia="微软雅黑"/>
              </w:rPr>
              <w:t>上传文件对应的控件名称，不是文件名称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</w:t>
            </w:r>
          </w:p>
        </w:tc>
        <w:tc>
          <w:tcPr>
            <w:tcW w:w="190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Integer</w:t>
            </w:r>
          </w:p>
        </w:tc>
        <w:tc>
          <w:tcPr>
            <w:tcW w:w="17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否</w:t>
            </w:r>
          </w:p>
        </w:tc>
        <w:tc>
          <w:tcPr>
            <w:tcW w:w="206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上传</w:t>
            </w:r>
            <w:r>
              <w:rPr>
                <w:rFonts w:ascii="微软雅黑" w:hAnsi="微软雅黑" w:eastAsia="微软雅黑"/>
              </w:rPr>
              <w:t>人ID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image_url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图片</w:t>
                  </w:r>
                  <w:r>
                    <w:rPr>
                      <w:rFonts w:ascii="微软雅黑" w:hAnsi="微软雅黑" w:eastAsia="微软雅黑"/>
                    </w:rPr>
                    <w:t>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imageId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图片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请求示例：POST http://www.xunluji.com/image/upload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"status": 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"message": "可能的出错信息，需要客户端再次转换",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"result": {</w:t>
      </w:r>
    </w:p>
    <w:p>
      <w:pPr>
        <w:shd w:val="clear" w:color="auto" w:fill="B3B3B3"/>
        <w:ind w:firstLine="4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"image_url": </w:t>
      </w:r>
      <w:r>
        <w:fldChar w:fldCharType="begin"/>
      </w:r>
      <w:r>
        <w:instrText xml:space="preserve">HYPERLINK "http://www.xunluji.com/example/cc.png" </w:instrText>
      </w:r>
      <w:r>
        <w:fldChar w:fldCharType="separate"/>
      </w:r>
      <w:r>
        <w:rPr>
          <w:rStyle w:val="17"/>
          <w:rFonts w:ascii="微软雅黑" w:hAnsi="微软雅黑" w:eastAsia="微软雅黑"/>
        </w:rPr>
        <w:t>http://www.xunluji.com/example/cc.png</w:t>
      </w:r>
      <w:r>
        <w:fldChar w:fldCharType="end"/>
      </w:r>
      <w:r>
        <w:rPr>
          <w:rFonts w:hint="eastAsia" w:ascii="微软雅黑" w:hAnsi="微软雅黑" w:eastAsia="微软雅黑"/>
        </w:rPr>
        <w:t>，</w:t>
      </w:r>
    </w:p>
    <w:p>
      <w:pPr>
        <w:shd w:val="clear" w:color="auto" w:fill="B3B3B3"/>
        <w:ind w:firstLine="4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“imageId”</w:t>
      </w:r>
      <w:r>
        <w:rPr>
          <w:rFonts w:hint="eastAsia" w:ascii="微软雅黑" w:hAnsi="微软雅黑" w:eastAsia="微软雅黑"/>
        </w:rPr>
        <w:t>：1100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>第三方登录验证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说明：将第三方验证过的access token与openid发送到本地服务器，生成本地服务器业务请求需要的token值。为了安全性，不发送appid，服务器保存。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/server/</w:t>
      </w:r>
      <w:r>
        <w:rPr>
          <w:rFonts w:hint="eastAsia" w:ascii="微软雅黑" w:hAnsi="微软雅黑" w:eastAsia="微软雅黑"/>
        </w:rPr>
        <w:t>token</w:t>
      </w:r>
      <w:r>
        <w:rPr>
          <w:rFonts w:ascii="微软雅黑" w:hAnsi="微软雅黑" w:eastAsia="微软雅黑"/>
        </w:rPr>
        <w:t>/auth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1982"/>
        <w:gridCol w:w="1903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198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参数类型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</w:t>
            </w:r>
            <w:r>
              <w:rPr>
                <w:rFonts w:ascii="微软雅黑" w:hAnsi="微软雅黑" w:eastAsia="微软雅黑"/>
              </w:rPr>
              <w:t>必须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oAuthOpenId</w:t>
            </w:r>
          </w:p>
        </w:tc>
        <w:tc>
          <w:tcPr>
            <w:tcW w:w="198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String 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oAuthAccessToken</w:t>
            </w:r>
          </w:p>
        </w:tc>
        <w:tc>
          <w:tcPr>
            <w:tcW w:w="198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vAlign w:val="top"/>
          </w:tcPr>
          <w:p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oAuthType</w:t>
            </w:r>
          </w:p>
        </w:tc>
        <w:tc>
          <w:tcPr>
            <w:tcW w:w="198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Integer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授权渠道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1为QQ，2为微信，4为 新浪微博。5为</w:t>
            </w:r>
            <w:r>
              <w:rPr>
                <w:rFonts w:ascii="微软雅黑" w:hAnsi="微软雅黑" w:eastAsia="微软雅黑"/>
              </w:rPr>
              <w:t>手机注册</w:t>
            </w:r>
          </w:p>
        </w:tc>
      </w:tr>
    </w:tbl>
    <w:p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result</w:t>
            </w:r>
          </w:p>
        </w:tc>
        <w:tc>
          <w:tcPr>
            <w:tcW w:w="4122" w:type="dxa"/>
            <w:vAlign w:val="top"/>
          </w:tcPr>
          <w:tbl>
            <w:tblPr>
              <w:tblStyle w:val="19"/>
              <w:tblW w:w="389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5"/>
              <w:gridCol w:w="19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userId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name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city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城市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phone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手机</w:t>
                  </w:r>
                  <w:r>
                    <w:rPr>
                      <w:rFonts w:ascii="微软雅黑" w:hAnsi="微软雅黑" w:eastAsia="微软雅黑"/>
                    </w:rPr>
                    <w:t>号码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avatarUrl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用户</w:t>
                  </w:r>
                  <w:r>
                    <w:rPr>
                      <w:rFonts w:ascii="微软雅黑" w:hAnsi="微软雅黑" w:eastAsia="微软雅黑"/>
                    </w:rPr>
                    <w:t>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vehicleModel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drivingYear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车</w:t>
                  </w:r>
                  <w:r>
                    <w:rPr>
                      <w:rFonts w:ascii="微软雅黑" w:hAnsi="微软雅黑" w:eastAsia="微软雅黑"/>
                    </w:rPr>
                    <w:t>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status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状态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oauthType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授权</w:t>
                  </w:r>
                  <w:r>
                    <w:rPr>
                      <w:rFonts w:ascii="微软雅黑" w:hAnsi="微软雅黑" w:eastAsia="微软雅黑"/>
                    </w:rPr>
                    <w:t>渠道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ascii="微软雅黑" w:hAnsi="微软雅黑" w:eastAsia="微软雅黑"/>
                    </w:rPr>
                    <w:t>createTime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创建</w:t>
                  </w:r>
                  <w:r>
                    <w:rPr>
                      <w:rFonts w:ascii="微软雅黑" w:hAnsi="微软雅黑" w:eastAsia="微软雅黑"/>
                    </w:rPr>
                    <w:t>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45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Consolas" w:hAnsi="Consolas" w:eastAsia="Consolas"/>
                      <w:color w:val="0000C0"/>
                      <w:sz w:val="28"/>
                      <w:highlight w:val="white"/>
                    </w:rPr>
                    <w:t>isFirst</w:t>
                  </w:r>
                </w:p>
              </w:tc>
              <w:tc>
                <w:tcPr>
                  <w:tcW w:w="1946" w:type="dxa"/>
                  <w:vAlign w:val="top"/>
                </w:tcPr>
                <w:p>
                  <w:pPr>
                    <w:rPr>
                      <w:rFonts w:hint="eastAsia" w:ascii="微软雅黑" w:hAnsi="微软雅黑" w:eastAsia="微软雅黑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lang w:eastAsia="zh-CN"/>
                    </w:rPr>
                    <w:t>是否是第一次授权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/>
        </w:rPr>
        <w:t xml:space="preserve">检测接口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说明：检测服务器是否正常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接口URL：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/>
        </w:rPr>
        <w:t>server/</w:t>
      </w:r>
      <w:r>
        <w:rPr>
          <w:rFonts w:ascii="微软雅黑" w:hAnsi="微软雅黑" w:eastAsia="微软雅黑"/>
        </w:rPr>
        <w:t>status/check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参数：</w:t>
      </w:r>
    </w:p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</w:t>
      </w:r>
      <w:r>
        <w:rPr>
          <w:rFonts w:ascii="微软雅黑" w:hAnsi="微软雅黑" w:eastAsia="微软雅黑"/>
        </w:rPr>
        <w:t>参数</w:t>
      </w:r>
    </w:p>
    <w:tbl>
      <w:tblPr>
        <w:tblStyle w:val="19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122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48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名称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</w:t>
            </w: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message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操作说明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status</w:t>
            </w:r>
          </w:p>
        </w:tc>
        <w:tc>
          <w:tcPr>
            <w:tcW w:w="412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</w:t>
            </w:r>
            <w:r>
              <w:rPr>
                <w:rFonts w:ascii="微软雅黑" w:hAnsi="微软雅黑" w:eastAsia="微软雅黑"/>
              </w:rPr>
              <w:t>状态</w:t>
            </w:r>
          </w:p>
        </w:tc>
        <w:tc>
          <w:tcPr>
            <w:tcW w:w="282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0处理成功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</w:rPr>
              <w:t>1服务器内部异常，202参数错误，203 accss token 错误</w:t>
            </w:r>
          </w:p>
        </w:tc>
      </w:tr>
    </w:tbl>
    <w:p>
      <w:pPr>
        <w:shd w:val="clear" w:color="auto" w:fill="B3B3B3"/>
        <w:rPr>
          <w:rFonts w:ascii="微软雅黑" w:hAnsi="微软雅黑" w:eastAsia="微软雅黑"/>
        </w:rPr>
      </w:pP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请求示例：GET/POST http://www.xunluji.com/</w:t>
      </w:r>
      <w:r>
        <w:rPr>
          <w:rFonts w:ascii="微软雅黑" w:hAnsi="微软雅黑" w:eastAsia="微软雅黑"/>
        </w:rPr>
        <w:t>server/status/check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{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"status": 0,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"message":"服务器正常"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</w:t>
      </w:r>
    </w:p>
    <w:p>
      <w:pPr>
        <w:shd w:val="clear" w:color="auto" w:fill="B3B3B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}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80E004A" w:usb2="00000010" w:usb3="00000000" w:csb0="003E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0856810">
    <w:nsid w:val="14510FEA"/>
    <w:multiLevelType w:val="multilevel"/>
    <w:tmpl w:val="14510FEA"/>
    <w:lvl w:ilvl="0" w:tentative="1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3408568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052"/>
    <w:rsid w:val="000000D4"/>
    <w:rsid w:val="000000FF"/>
    <w:rsid w:val="00000C31"/>
    <w:rsid w:val="000025D7"/>
    <w:rsid w:val="00005ECB"/>
    <w:rsid w:val="00006CCC"/>
    <w:rsid w:val="00010E82"/>
    <w:rsid w:val="0001161D"/>
    <w:rsid w:val="000116D5"/>
    <w:rsid w:val="00011A86"/>
    <w:rsid w:val="00012E3A"/>
    <w:rsid w:val="00013A2B"/>
    <w:rsid w:val="00013F66"/>
    <w:rsid w:val="000148A1"/>
    <w:rsid w:val="00017639"/>
    <w:rsid w:val="00017CCD"/>
    <w:rsid w:val="00021884"/>
    <w:rsid w:val="00024268"/>
    <w:rsid w:val="00026874"/>
    <w:rsid w:val="00026CF2"/>
    <w:rsid w:val="00031092"/>
    <w:rsid w:val="00031155"/>
    <w:rsid w:val="000312E1"/>
    <w:rsid w:val="00032766"/>
    <w:rsid w:val="00034BFE"/>
    <w:rsid w:val="0003795A"/>
    <w:rsid w:val="000419BF"/>
    <w:rsid w:val="000434DE"/>
    <w:rsid w:val="000446FE"/>
    <w:rsid w:val="000517FB"/>
    <w:rsid w:val="00055B5A"/>
    <w:rsid w:val="00060FF4"/>
    <w:rsid w:val="00063A7C"/>
    <w:rsid w:val="000641D5"/>
    <w:rsid w:val="00065BB0"/>
    <w:rsid w:val="00067925"/>
    <w:rsid w:val="0007104B"/>
    <w:rsid w:val="00071779"/>
    <w:rsid w:val="00075CF1"/>
    <w:rsid w:val="0007620C"/>
    <w:rsid w:val="00085E56"/>
    <w:rsid w:val="000908C2"/>
    <w:rsid w:val="00092F00"/>
    <w:rsid w:val="000961B9"/>
    <w:rsid w:val="000962F6"/>
    <w:rsid w:val="00097A94"/>
    <w:rsid w:val="000A3047"/>
    <w:rsid w:val="000A32C2"/>
    <w:rsid w:val="000A4D2F"/>
    <w:rsid w:val="000A5807"/>
    <w:rsid w:val="000B0A58"/>
    <w:rsid w:val="000B685C"/>
    <w:rsid w:val="000B69CF"/>
    <w:rsid w:val="000C253E"/>
    <w:rsid w:val="000C40CD"/>
    <w:rsid w:val="000C5F9C"/>
    <w:rsid w:val="000C5FBB"/>
    <w:rsid w:val="000D00B8"/>
    <w:rsid w:val="000D0244"/>
    <w:rsid w:val="000D0D10"/>
    <w:rsid w:val="000D3B98"/>
    <w:rsid w:val="000D47A5"/>
    <w:rsid w:val="000D73DF"/>
    <w:rsid w:val="000E1A7D"/>
    <w:rsid w:val="000E223C"/>
    <w:rsid w:val="000E25CC"/>
    <w:rsid w:val="000E3236"/>
    <w:rsid w:val="000E4731"/>
    <w:rsid w:val="000E59D3"/>
    <w:rsid w:val="000F1EBF"/>
    <w:rsid w:val="000F23B4"/>
    <w:rsid w:val="00101677"/>
    <w:rsid w:val="00101E36"/>
    <w:rsid w:val="00104D0E"/>
    <w:rsid w:val="00105EA5"/>
    <w:rsid w:val="001128E1"/>
    <w:rsid w:val="00114694"/>
    <w:rsid w:val="001146D7"/>
    <w:rsid w:val="001152E7"/>
    <w:rsid w:val="00115A57"/>
    <w:rsid w:val="00115EA4"/>
    <w:rsid w:val="001167FC"/>
    <w:rsid w:val="00116BF2"/>
    <w:rsid w:val="00116E9B"/>
    <w:rsid w:val="00117E6E"/>
    <w:rsid w:val="0012104C"/>
    <w:rsid w:val="001213D9"/>
    <w:rsid w:val="00123EF0"/>
    <w:rsid w:val="0012450D"/>
    <w:rsid w:val="00126245"/>
    <w:rsid w:val="0012645C"/>
    <w:rsid w:val="001272AE"/>
    <w:rsid w:val="00131BAE"/>
    <w:rsid w:val="00131CC0"/>
    <w:rsid w:val="00134CEA"/>
    <w:rsid w:val="00134DFA"/>
    <w:rsid w:val="0014183D"/>
    <w:rsid w:val="001422BC"/>
    <w:rsid w:val="00142B3A"/>
    <w:rsid w:val="00143199"/>
    <w:rsid w:val="00145EBA"/>
    <w:rsid w:val="001478B4"/>
    <w:rsid w:val="00150AE0"/>
    <w:rsid w:val="00153BC0"/>
    <w:rsid w:val="001541CF"/>
    <w:rsid w:val="00156705"/>
    <w:rsid w:val="00156FD1"/>
    <w:rsid w:val="00167CA6"/>
    <w:rsid w:val="00172DD0"/>
    <w:rsid w:val="00173544"/>
    <w:rsid w:val="0017522C"/>
    <w:rsid w:val="00175233"/>
    <w:rsid w:val="001816D0"/>
    <w:rsid w:val="00181BBE"/>
    <w:rsid w:val="00182BFA"/>
    <w:rsid w:val="0018571F"/>
    <w:rsid w:val="00185E18"/>
    <w:rsid w:val="001870A1"/>
    <w:rsid w:val="00187153"/>
    <w:rsid w:val="00190772"/>
    <w:rsid w:val="00192766"/>
    <w:rsid w:val="00195209"/>
    <w:rsid w:val="00195EF1"/>
    <w:rsid w:val="001A1139"/>
    <w:rsid w:val="001A1578"/>
    <w:rsid w:val="001A313C"/>
    <w:rsid w:val="001A31F4"/>
    <w:rsid w:val="001A3968"/>
    <w:rsid w:val="001A4436"/>
    <w:rsid w:val="001A45F0"/>
    <w:rsid w:val="001B5D58"/>
    <w:rsid w:val="001B74A3"/>
    <w:rsid w:val="001C0DFF"/>
    <w:rsid w:val="001C148F"/>
    <w:rsid w:val="001C1B35"/>
    <w:rsid w:val="001C25B1"/>
    <w:rsid w:val="001C2CED"/>
    <w:rsid w:val="001C57D3"/>
    <w:rsid w:val="001C5DBB"/>
    <w:rsid w:val="001C6195"/>
    <w:rsid w:val="001C6D96"/>
    <w:rsid w:val="001D0972"/>
    <w:rsid w:val="001D211F"/>
    <w:rsid w:val="001D3697"/>
    <w:rsid w:val="001E11E1"/>
    <w:rsid w:val="001E676A"/>
    <w:rsid w:val="001E7119"/>
    <w:rsid w:val="001F1FBB"/>
    <w:rsid w:val="001F217E"/>
    <w:rsid w:val="001F3574"/>
    <w:rsid w:val="001F77C5"/>
    <w:rsid w:val="00200198"/>
    <w:rsid w:val="00201F0D"/>
    <w:rsid w:val="00207163"/>
    <w:rsid w:val="00207F7F"/>
    <w:rsid w:val="00211584"/>
    <w:rsid w:val="002119F9"/>
    <w:rsid w:val="002124A7"/>
    <w:rsid w:val="00217BE2"/>
    <w:rsid w:val="00223B8E"/>
    <w:rsid w:val="00226D18"/>
    <w:rsid w:val="00232B51"/>
    <w:rsid w:val="00234B4C"/>
    <w:rsid w:val="0023583F"/>
    <w:rsid w:val="00236C17"/>
    <w:rsid w:val="00236EF7"/>
    <w:rsid w:val="00237330"/>
    <w:rsid w:val="00241612"/>
    <w:rsid w:val="0024163B"/>
    <w:rsid w:val="00241C2D"/>
    <w:rsid w:val="00244360"/>
    <w:rsid w:val="00246064"/>
    <w:rsid w:val="002479B5"/>
    <w:rsid w:val="00247B2C"/>
    <w:rsid w:val="00247F00"/>
    <w:rsid w:val="00250D7C"/>
    <w:rsid w:val="00257362"/>
    <w:rsid w:val="00260433"/>
    <w:rsid w:val="00263669"/>
    <w:rsid w:val="002636BB"/>
    <w:rsid w:val="002641DA"/>
    <w:rsid w:val="00265523"/>
    <w:rsid w:val="0026564F"/>
    <w:rsid w:val="0026712B"/>
    <w:rsid w:val="00270F6E"/>
    <w:rsid w:val="0027123B"/>
    <w:rsid w:val="00271D24"/>
    <w:rsid w:val="00273722"/>
    <w:rsid w:val="0027404D"/>
    <w:rsid w:val="002745BF"/>
    <w:rsid w:val="00277321"/>
    <w:rsid w:val="00280311"/>
    <w:rsid w:val="002819BB"/>
    <w:rsid w:val="00292D6A"/>
    <w:rsid w:val="00292DF9"/>
    <w:rsid w:val="00293289"/>
    <w:rsid w:val="0029608E"/>
    <w:rsid w:val="00296C73"/>
    <w:rsid w:val="002A1BCB"/>
    <w:rsid w:val="002A4E7A"/>
    <w:rsid w:val="002A5033"/>
    <w:rsid w:val="002A7ED2"/>
    <w:rsid w:val="002B44A6"/>
    <w:rsid w:val="002B69AE"/>
    <w:rsid w:val="002C3918"/>
    <w:rsid w:val="002C3B2C"/>
    <w:rsid w:val="002C71EA"/>
    <w:rsid w:val="002C7A5B"/>
    <w:rsid w:val="002D2DFA"/>
    <w:rsid w:val="002D3707"/>
    <w:rsid w:val="002D69E7"/>
    <w:rsid w:val="002E39C9"/>
    <w:rsid w:val="002E4159"/>
    <w:rsid w:val="002E4C2A"/>
    <w:rsid w:val="002E5B22"/>
    <w:rsid w:val="002E7DFC"/>
    <w:rsid w:val="002F0E10"/>
    <w:rsid w:val="002F1B2E"/>
    <w:rsid w:val="002F1FEA"/>
    <w:rsid w:val="002F234D"/>
    <w:rsid w:val="002F3BBC"/>
    <w:rsid w:val="002F6CD7"/>
    <w:rsid w:val="002F783B"/>
    <w:rsid w:val="00300A6E"/>
    <w:rsid w:val="00300F23"/>
    <w:rsid w:val="00303CA6"/>
    <w:rsid w:val="003052A5"/>
    <w:rsid w:val="00306622"/>
    <w:rsid w:val="00310115"/>
    <w:rsid w:val="00311C55"/>
    <w:rsid w:val="0031769D"/>
    <w:rsid w:val="00317E60"/>
    <w:rsid w:val="00322411"/>
    <w:rsid w:val="0033052F"/>
    <w:rsid w:val="00333794"/>
    <w:rsid w:val="00334A03"/>
    <w:rsid w:val="00336DD3"/>
    <w:rsid w:val="003378C8"/>
    <w:rsid w:val="0034261A"/>
    <w:rsid w:val="0034289E"/>
    <w:rsid w:val="00342C82"/>
    <w:rsid w:val="003433D6"/>
    <w:rsid w:val="0034369F"/>
    <w:rsid w:val="003440FA"/>
    <w:rsid w:val="00345C0D"/>
    <w:rsid w:val="0034696A"/>
    <w:rsid w:val="00350026"/>
    <w:rsid w:val="0035672F"/>
    <w:rsid w:val="00356AC9"/>
    <w:rsid w:val="00360A3B"/>
    <w:rsid w:val="003664B0"/>
    <w:rsid w:val="0036719A"/>
    <w:rsid w:val="003704CC"/>
    <w:rsid w:val="00370E48"/>
    <w:rsid w:val="00372BC4"/>
    <w:rsid w:val="00377B3E"/>
    <w:rsid w:val="00377C48"/>
    <w:rsid w:val="003928B4"/>
    <w:rsid w:val="00393C49"/>
    <w:rsid w:val="003943CD"/>
    <w:rsid w:val="003943D1"/>
    <w:rsid w:val="0039596D"/>
    <w:rsid w:val="003976CA"/>
    <w:rsid w:val="003A0373"/>
    <w:rsid w:val="003A1776"/>
    <w:rsid w:val="003A1C8B"/>
    <w:rsid w:val="003A378E"/>
    <w:rsid w:val="003A4CA0"/>
    <w:rsid w:val="003A76ED"/>
    <w:rsid w:val="003B1B48"/>
    <w:rsid w:val="003B338F"/>
    <w:rsid w:val="003B6E65"/>
    <w:rsid w:val="003C3D71"/>
    <w:rsid w:val="003C5BD8"/>
    <w:rsid w:val="003D0606"/>
    <w:rsid w:val="003D2DCF"/>
    <w:rsid w:val="003D488B"/>
    <w:rsid w:val="003D4D70"/>
    <w:rsid w:val="003D5647"/>
    <w:rsid w:val="003D69B3"/>
    <w:rsid w:val="003D6A08"/>
    <w:rsid w:val="003D79E2"/>
    <w:rsid w:val="003E19BE"/>
    <w:rsid w:val="003E1B35"/>
    <w:rsid w:val="003E509A"/>
    <w:rsid w:val="003F1E88"/>
    <w:rsid w:val="00401D4F"/>
    <w:rsid w:val="00402052"/>
    <w:rsid w:val="00403E56"/>
    <w:rsid w:val="004072AE"/>
    <w:rsid w:val="00413127"/>
    <w:rsid w:val="0041464A"/>
    <w:rsid w:val="004150FF"/>
    <w:rsid w:val="004159A2"/>
    <w:rsid w:val="0041607F"/>
    <w:rsid w:val="00420E46"/>
    <w:rsid w:val="004256BA"/>
    <w:rsid w:val="00425C5B"/>
    <w:rsid w:val="004278EF"/>
    <w:rsid w:val="00427FD2"/>
    <w:rsid w:val="00431742"/>
    <w:rsid w:val="004352FA"/>
    <w:rsid w:val="004359EF"/>
    <w:rsid w:val="0043602A"/>
    <w:rsid w:val="00436C52"/>
    <w:rsid w:val="00437F7E"/>
    <w:rsid w:val="00441A9F"/>
    <w:rsid w:val="00443BA0"/>
    <w:rsid w:val="00445EE2"/>
    <w:rsid w:val="0044695F"/>
    <w:rsid w:val="00451D1E"/>
    <w:rsid w:val="004562D4"/>
    <w:rsid w:val="0045773A"/>
    <w:rsid w:val="00463181"/>
    <w:rsid w:val="00466F8F"/>
    <w:rsid w:val="0046745A"/>
    <w:rsid w:val="0047491F"/>
    <w:rsid w:val="004767E3"/>
    <w:rsid w:val="004775A0"/>
    <w:rsid w:val="004826A4"/>
    <w:rsid w:val="00485CED"/>
    <w:rsid w:val="00486E69"/>
    <w:rsid w:val="00487028"/>
    <w:rsid w:val="004940EA"/>
    <w:rsid w:val="0049582F"/>
    <w:rsid w:val="00495A9A"/>
    <w:rsid w:val="00496ACD"/>
    <w:rsid w:val="00497563"/>
    <w:rsid w:val="00497A69"/>
    <w:rsid w:val="004A07CE"/>
    <w:rsid w:val="004A11DA"/>
    <w:rsid w:val="004A7207"/>
    <w:rsid w:val="004B03E4"/>
    <w:rsid w:val="004B28C7"/>
    <w:rsid w:val="004B490F"/>
    <w:rsid w:val="004C1247"/>
    <w:rsid w:val="004C21EF"/>
    <w:rsid w:val="004C5581"/>
    <w:rsid w:val="004C585A"/>
    <w:rsid w:val="004C6730"/>
    <w:rsid w:val="004C7815"/>
    <w:rsid w:val="004C7FF0"/>
    <w:rsid w:val="004D07E4"/>
    <w:rsid w:val="004D1BFC"/>
    <w:rsid w:val="004D23DF"/>
    <w:rsid w:val="004D3001"/>
    <w:rsid w:val="004D6345"/>
    <w:rsid w:val="004D76E2"/>
    <w:rsid w:val="004E056F"/>
    <w:rsid w:val="004E23AA"/>
    <w:rsid w:val="004E6C49"/>
    <w:rsid w:val="004E758F"/>
    <w:rsid w:val="004F0862"/>
    <w:rsid w:val="00500370"/>
    <w:rsid w:val="00516428"/>
    <w:rsid w:val="0052410B"/>
    <w:rsid w:val="00531CC5"/>
    <w:rsid w:val="00532879"/>
    <w:rsid w:val="00532A68"/>
    <w:rsid w:val="00532DE9"/>
    <w:rsid w:val="00536402"/>
    <w:rsid w:val="00536BAF"/>
    <w:rsid w:val="005371AB"/>
    <w:rsid w:val="00543230"/>
    <w:rsid w:val="005440AC"/>
    <w:rsid w:val="00544877"/>
    <w:rsid w:val="00546003"/>
    <w:rsid w:val="0054784A"/>
    <w:rsid w:val="0055337D"/>
    <w:rsid w:val="00553544"/>
    <w:rsid w:val="00553A4D"/>
    <w:rsid w:val="00554E5F"/>
    <w:rsid w:val="00557A5F"/>
    <w:rsid w:val="0056280D"/>
    <w:rsid w:val="00562D63"/>
    <w:rsid w:val="0056712B"/>
    <w:rsid w:val="005676FF"/>
    <w:rsid w:val="00567A30"/>
    <w:rsid w:val="00573F85"/>
    <w:rsid w:val="005748F3"/>
    <w:rsid w:val="00574AD9"/>
    <w:rsid w:val="0057515B"/>
    <w:rsid w:val="00575AE6"/>
    <w:rsid w:val="00581ACB"/>
    <w:rsid w:val="00585DEB"/>
    <w:rsid w:val="005860F6"/>
    <w:rsid w:val="00586D68"/>
    <w:rsid w:val="005901E1"/>
    <w:rsid w:val="00591D0F"/>
    <w:rsid w:val="00594797"/>
    <w:rsid w:val="00595376"/>
    <w:rsid w:val="00596161"/>
    <w:rsid w:val="005A0924"/>
    <w:rsid w:val="005A1A11"/>
    <w:rsid w:val="005A2061"/>
    <w:rsid w:val="005A2E6E"/>
    <w:rsid w:val="005A53F0"/>
    <w:rsid w:val="005B09A5"/>
    <w:rsid w:val="005B1237"/>
    <w:rsid w:val="005B13B2"/>
    <w:rsid w:val="005B5636"/>
    <w:rsid w:val="005C0847"/>
    <w:rsid w:val="005C1D61"/>
    <w:rsid w:val="005C390D"/>
    <w:rsid w:val="005C4474"/>
    <w:rsid w:val="005C6A98"/>
    <w:rsid w:val="005C796B"/>
    <w:rsid w:val="005D0FB8"/>
    <w:rsid w:val="005D218F"/>
    <w:rsid w:val="005D610C"/>
    <w:rsid w:val="005E09FB"/>
    <w:rsid w:val="005E15D4"/>
    <w:rsid w:val="005E38ED"/>
    <w:rsid w:val="005E6501"/>
    <w:rsid w:val="005F3016"/>
    <w:rsid w:val="005F739E"/>
    <w:rsid w:val="00600140"/>
    <w:rsid w:val="0060050E"/>
    <w:rsid w:val="006005FE"/>
    <w:rsid w:val="00601984"/>
    <w:rsid w:val="00604218"/>
    <w:rsid w:val="00605511"/>
    <w:rsid w:val="006065C6"/>
    <w:rsid w:val="00606B33"/>
    <w:rsid w:val="00607810"/>
    <w:rsid w:val="00612C61"/>
    <w:rsid w:val="00614C77"/>
    <w:rsid w:val="0061503C"/>
    <w:rsid w:val="00616456"/>
    <w:rsid w:val="00617C5F"/>
    <w:rsid w:val="00622B26"/>
    <w:rsid w:val="00623B8A"/>
    <w:rsid w:val="00623E83"/>
    <w:rsid w:val="006273A9"/>
    <w:rsid w:val="0063018E"/>
    <w:rsid w:val="00630260"/>
    <w:rsid w:val="00631920"/>
    <w:rsid w:val="00633BEB"/>
    <w:rsid w:val="00634AC8"/>
    <w:rsid w:val="0064125B"/>
    <w:rsid w:val="0064353D"/>
    <w:rsid w:val="00645341"/>
    <w:rsid w:val="00645499"/>
    <w:rsid w:val="00650F63"/>
    <w:rsid w:val="00651D0F"/>
    <w:rsid w:val="006534F6"/>
    <w:rsid w:val="00657582"/>
    <w:rsid w:val="00660D5A"/>
    <w:rsid w:val="00665EB4"/>
    <w:rsid w:val="00666B2D"/>
    <w:rsid w:val="00666BAB"/>
    <w:rsid w:val="00670B74"/>
    <w:rsid w:val="00670ECC"/>
    <w:rsid w:val="00671696"/>
    <w:rsid w:val="006729C0"/>
    <w:rsid w:val="00673EBE"/>
    <w:rsid w:val="00674389"/>
    <w:rsid w:val="00676090"/>
    <w:rsid w:val="00676584"/>
    <w:rsid w:val="00680A45"/>
    <w:rsid w:val="00682027"/>
    <w:rsid w:val="00682FE0"/>
    <w:rsid w:val="00683665"/>
    <w:rsid w:val="00683A0E"/>
    <w:rsid w:val="006854A4"/>
    <w:rsid w:val="00686742"/>
    <w:rsid w:val="006901A8"/>
    <w:rsid w:val="00690892"/>
    <w:rsid w:val="00691736"/>
    <w:rsid w:val="00695CE9"/>
    <w:rsid w:val="00695FB0"/>
    <w:rsid w:val="0069611C"/>
    <w:rsid w:val="00697AFE"/>
    <w:rsid w:val="006A498F"/>
    <w:rsid w:val="006B2103"/>
    <w:rsid w:val="006B43AD"/>
    <w:rsid w:val="006B5CAF"/>
    <w:rsid w:val="006B77A3"/>
    <w:rsid w:val="006B7852"/>
    <w:rsid w:val="006C0B3B"/>
    <w:rsid w:val="006C31B5"/>
    <w:rsid w:val="006C4833"/>
    <w:rsid w:val="006C7C46"/>
    <w:rsid w:val="006D79AD"/>
    <w:rsid w:val="006D7E49"/>
    <w:rsid w:val="006E0357"/>
    <w:rsid w:val="006E1BF6"/>
    <w:rsid w:val="006E28F3"/>
    <w:rsid w:val="006E521F"/>
    <w:rsid w:val="006E6F42"/>
    <w:rsid w:val="006F324D"/>
    <w:rsid w:val="006F381D"/>
    <w:rsid w:val="006F5732"/>
    <w:rsid w:val="00702C9F"/>
    <w:rsid w:val="00702D97"/>
    <w:rsid w:val="00703069"/>
    <w:rsid w:val="007067B6"/>
    <w:rsid w:val="007072F0"/>
    <w:rsid w:val="00707E9A"/>
    <w:rsid w:val="00707F84"/>
    <w:rsid w:val="00710376"/>
    <w:rsid w:val="00710EC5"/>
    <w:rsid w:val="007111D6"/>
    <w:rsid w:val="00714296"/>
    <w:rsid w:val="00720B86"/>
    <w:rsid w:val="007224A2"/>
    <w:rsid w:val="00724CF4"/>
    <w:rsid w:val="00727DA8"/>
    <w:rsid w:val="0073080F"/>
    <w:rsid w:val="00734552"/>
    <w:rsid w:val="00734668"/>
    <w:rsid w:val="00742448"/>
    <w:rsid w:val="00742C77"/>
    <w:rsid w:val="00743DDC"/>
    <w:rsid w:val="00747FC5"/>
    <w:rsid w:val="00750F34"/>
    <w:rsid w:val="007529F2"/>
    <w:rsid w:val="00753911"/>
    <w:rsid w:val="007539BE"/>
    <w:rsid w:val="00754347"/>
    <w:rsid w:val="00755E55"/>
    <w:rsid w:val="0075710B"/>
    <w:rsid w:val="00757A35"/>
    <w:rsid w:val="00760D9C"/>
    <w:rsid w:val="0076225F"/>
    <w:rsid w:val="007655B0"/>
    <w:rsid w:val="00770174"/>
    <w:rsid w:val="00770656"/>
    <w:rsid w:val="00775E85"/>
    <w:rsid w:val="0077789C"/>
    <w:rsid w:val="0078629D"/>
    <w:rsid w:val="00791312"/>
    <w:rsid w:val="00791BC2"/>
    <w:rsid w:val="00792C89"/>
    <w:rsid w:val="007958B5"/>
    <w:rsid w:val="00797226"/>
    <w:rsid w:val="00797EF9"/>
    <w:rsid w:val="007A1BB4"/>
    <w:rsid w:val="007A1D20"/>
    <w:rsid w:val="007A22B7"/>
    <w:rsid w:val="007A24D1"/>
    <w:rsid w:val="007A3368"/>
    <w:rsid w:val="007A39AF"/>
    <w:rsid w:val="007A6E5A"/>
    <w:rsid w:val="007B00D6"/>
    <w:rsid w:val="007B0D79"/>
    <w:rsid w:val="007B2BED"/>
    <w:rsid w:val="007B648E"/>
    <w:rsid w:val="007B6DD7"/>
    <w:rsid w:val="007B757B"/>
    <w:rsid w:val="007C067F"/>
    <w:rsid w:val="007C1BF2"/>
    <w:rsid w:val="007C22FA"/>
    <w:rsid w:val="007D13C0"/>
    <w:rsid w:val="007D1D8D"/>
    <w:rsid w:val="007D2C20"/>
    <w:rsid w:val="007D30F1"/>
    <w:rsid w:val="007D5854"/>
    <w:rsid w:val="007D686D"/>
    <w:rsid w:val="007D7F43"/>
    <w:rsid w:val="007E013A"/>
    <w:rsid w:val="007E11CE"/>
    <w:rsid w:val="007E170A"/>
    <w:rsid w:val="007E2A51"/>
    <w:rsid w:val="007E4D20"/>
    <w:rsid w:val="007F52DA"/>
    <w:rsid w:val="0080008F"/>
    <w:rsid w:val="0080032C"/>
    <w:rsid w:val="0080050E"/>
    <w:rsid w:val="00800AA7"/>
    <w:rsid w:val="0080154A"/>
    <w:rsid w:val="008025C3"/>
    <w:rsid w:val="00803EDE"/>
    <w:rsid w:val="008061FF"/>
    <w:rsid w:val="00807B10"/>
    <w:rsid w:val="00810211"/>
    <w:rsid w:val="00810B4D"/>
    <w:rsid w:val="00810F84"/>
    <w:rsid w:val="00811157"/>
    <w:rsid w:val="00811730"/>
    <w:rsid w:val="00813927"/>
    <w:rsid w:val="00822F9E"/>
    <w:rsid w:val="00824487"/>
    <w:rsid w:val="00824816"/>
    <w:rsid w:val="00825AAD"/>
    <w:rsid w:val="008260B1"/>
    <w:rsid w:val="008336A7"/>
    <w:rsid w:val="008339BB"/>
    <w:rsid w:val="00834070"/>
    <w:rsid w:val="00835533"/>
    <w:rsid w:val="00840092"/>
    <w:rsid w:val="008407D7"/>
    <w:rsid w:val="00840EB0"/>
    <w:rsid w:val="00841246"/>
    <w:rsid w:val="0084221D"/>
    <w:rsid w:val="00842CD3"/>
    <w:rsid w:val="00843B00"/>
    <w:rsid w:val="00851947"/>
    <w:rsid w:val="008521B6"/>
    <w:rsid w:val="008521FD"/>
    <w:rsid w:val="00853176"/>
    <w:rsid w:val="00854D08"/>
    <w:rsid w:val="00856821"/>
    <w:rsid w:val="0085745C"/>
    <w:rsid w:val="008603D0"/>
    <w:rsid w:val="00864776"/>
    <w:rsid w:val="00864E03"/>
    <w:rsid w:val="00873193"/>
    <w:rsid w:val="00873F34"/>
    <w:rsid w:val="00874179"/>
    <w:rsid w:val="00877A7E"/>
    <w:rsid w:val="00880088"/>
    <w:rsid w:val="00881587"/>
    <w:rsid w:val="008859F5"/>
    <w:rsid w:val="00887A98"/>
    <w:rsid w:val="008919A4"/>
    <w:rsid w:val="008968C4"/>
    <w:rsid w:val="00896F02"/>
    <w:rsid w:val="00897DFD"/>
    <w:rsid w:val="008A2FBF"/>
    <w:rsid w:val="008A3FF4"/>
    <w:rsid w:val="008A51F1"/>
    <w:rsid w:val="008A66A3"/>
    <w:rsid w:val="008B16B5"/>
    <w:rsid w:val="008B47BD"/>
    <w:rsid w:val="008B4E0D"/>
    <w:rsid w:val="008B71CE"/>
    <w:rsid w:val="008B744F"/>
    <w:rsid w:val="008C037A"/>
    <w:rsid w:val="008C0B52"/>
    <w:rsid w:val="008C2A9D"/>
    <w:rsid w:val="008C579D"/>
    <w:rsid w:val="008D1B3F"/>
    <w:rsid w:val="008D2223"/>
    <w:rsid w:val="008D3327"/>
    <w:rsid w:val="008D5567"/>
    <w:rsid w:val="008D5AE2"/>
    <w:rsid w:val="008D74F6"/>
    <w:rsid w:val="008E1AAC"/>
    <w:rsid w:val="008E31BD"/>
    <w:rsid w:val="008E5730"/>
    <w:rsid w:val="008E73E0"/>
    <w:rsid w:val="008F30A0"/>
    <w:rsid w:val="008F6069"/>
    <w:rsid w:val="00903BA5"/>
    <w:rsid w:val="00905540"/>
    <w:rsid w:val="009062DE"/>
    <w:rsid w:val="00906DB0"/>
    <w:rsid w:val="0090753A"/>
    <w:rsid w:val="00907B06"/>
    <w:rsid w:val="00907BB3"/>
    <w:rsid w:val="00911A49"/>
    <w:rsid w:val="009143E9"/>
    <w:rsid w:val="00914CDB"/>
    <w:rsid w:val="00920973"/>
    <w:rsid w:val="00920B08"/>
    <w:rsid w:val="0092438D"/>
    <w:rsid w:val="00925296"/>
    <w:rsid w:val="00932D58"/>
    <w:rsid w:val="009338AD"/>
    <w:rsid w:val="009338F2"/>
    <w:rsid w:val="00934289"/>
    <w:rsid w:val="00942C09"/>
    <w:rsid w:val="00943EB1"/>
    <w:rsid w:val="00950A4E"/>
    <w:rsid w:val="009512A0"/>
    <w:rsid w:val="00951F9C"/>
    <w:rsid w:val="009524BF"/>
    <w:rsid w:val="009540A6"/>
    <w:rsid w:val="00960879"/>
    <w:rsid w:val="0096402D"/>
    <w:rsid w:val="0096684A"/>
    <w:rsid w:val="009677E1"/>
    <w:rsid w:val="009719D9"/>
    <w:rsid w:val="00971E1C"/>
    <w:rsid w:val="009732AA"/>
    <w:rsid w:val="00975541"/>
    <w:rsid w:val="0098089E"/>
    <w:rsid w:val="00980E3A"/>
    <w:rsid w:val="0098122E"/>
    <w:rsid w:val="00981FA0"/>
    <w:rsid w:val="0098240A"/>
    <w:rsid w:val="00986158"/>
    <w:rsid w:val="00986907"/>
    <w:rsid w:val="0099014C"/>
    <w:rsid w:val="00990C64"/>
    <w:rsid w:val="0099724C"/>
    <w:rsid w:val="00997B81"/>
    <w:rsid w:val="009A2532"/>
    <w:rsid w:val="009A293E"/>
    <w:rsid w:val="009A319C"/>
    <w:rsid w:val="009A5D7D"/>
    <w:rsid w:val="009A7149"/>
    <w:rsid w:val="009B0904"/>
    <w:rsid w:val="009B18F3"/>
    <w:rsid w:val="009B2158"/>
    <w:rsid w:val="009B63D2"/>
    <w:rsid w:val="009B7AEA"/>
    <w:rsid w:val="009C216C"/>
    <w:rsid w:val="009C4725"/>
    <w:rsid w:val="009C4953"/>
    <w:rsid w:val="009C541F"/>
    <w:rsid w:val="009C55F0"/>
    <w:rsid w:val="009C5E66"/>
    <w:rsid w:val="009C6A50"/>
    <w:rsid w:val="009C6A52"/>
    <w:rsid w:val="009D00EC"/>
    <w:rsid w:val="009D2F84"/>
    <w:rsid w:val="009D3178"/>
    <w:rsid w:val="009D3823"/>
    <w:rsid w:val="009D422F"/>
    <w:rsid w:val="009D6222"/>
    <w:rsid w:val="009E120B"/>
    <w:rsid w:val="009E3619"/>
    <w:rsid w:val="009E5130"/>
    <w:rsid w:val="009F087D"/>
    <w:rsid w:val="009F10DF"/>
    <w:rsid w:val="009F19DE"/>
    <w:rsid w:val="009F2ADE"/>
    <w:rsid w:val="009F36D1"/>
    <w:rsid w:val="009F53D2"/>
    <w:rsid w:val="00A029EE"/>
    <w:rsid w:val="00A06310"/>
    <w:rsid w:val="00A07E62"/>
    <w:rsid w:val="00A10358"/>
    <w:rsid w:val="00A1155D"/>
    <w:rsid w:val="00A11946"/>
    <w:rsid w:val="00A156EE"/>
    <w:rsid w:val="00A161F9"/>
    <w:rsid w:val="00A17573"/>
    <w:rsid w:val="00A230BC"/>
    <w:rsid w:val="00A25A8E"/>
    <w:rsid w:val="00A268C1"/>
    <w:rsid w:val="00A31659"/>
    <w:rsid w:val="00A32E5E"/>
    <w:rsid w:val="00A34DCA"/>
    <w:rsid w:val="00A36984"/>
    <w:rsid w:val="00A36987"/>
    <w:rsid w:val="00A36D06"/>
    <w:rsid w:val="00A371D6"/>
    <w:rsid w:val="00A4429C"/>
    <w:rsid w:val="00A44DD8"/>
    <w:rsid w:val="00A47218"/>
    <w:rsid w:val="00A526F9"/>
    <w:rsid w:val="00A52E38"/>
    <w:rsid w:val="00A53FA6"/>
    <w:rsid w:val="00A54379"/>
    <w:rsid w:val="00A54385"/>
    <w:rsid w:val="00A54C3A"/>
    <w:rsid w:val="00A609E0"/>
    <w:rsid w:val="00A60C9B"/>
    <w:rsid w:val="00A60E62"/>
    <w:rsid w:val="00A6274E"/>
    <w:rsid w:val="00A63FC4"/>
    <w:rsid w:val="00A70B51"/>
    <w:rsid w:val="00A77400"/>
    <w:rsid w:val="00A81E46"/>
    <w:rsid w:val="00A848DF"/>
    <w:rsid w:val="00A86FE7"/>
    <w:rsid w:val="00A879C8"/>
    <w:rsid w:val="00A91FDE"/>
    <w:rsid w:val="00AA1198"/>
    <w:rsid w:val="00AB21EC"/>
    <w:rsid w:val="00AB296A"/>
    <w:rsid w:val="00AB2C30"/>
    <w:rsid w:val="00AB2DEB"/>
    <w:rsid w:val="00AB55E0"/>
    <w:rsid w:val="00AB5C4B"/>
    <w:rsid w:val="00AC00BE"/>
    <w:rsid w:val="00AC0866"/>
    <w:rsid w:val="00AC0CE5"/>
    <w:rsid w:val="00AC1790"/>
    <w:rsid w:val="00AC46DA"/>
    <w:rsid w:val="00AC5AB9"/>
    <w:rsid w:val="00AC5BA3"/>
    <w:rsid w:val="00AC5D3B"/>
    <w:rsid w:val="00AC5E0A"/>
    <w:rsid w:val="00AC6BBF"/>
    <w:rsid w:val="00AC6F45"/>
    <w:rsid w:val="00AC7470"/>
    <w:rsid w:val="00AC75A2"/>
    <w:rsid w:val="00AD15CD"/>
    <w:rsid w:val="00AD21F9"/>
    <w:rsid w:val="00AD46EA"/>
    <w:rsid w:val="00AE3AC5"/>
    <w:rsid w:val="00AE65FF"/>
    <w:rsid w:val="00AE73ED"/>
    <w:rsid w:val="00AE74A3"/>
    <w:rsid w:val="00AF3393"/>
    <w:rsid w:val="00AF4920"/>
    <w:rsid w:val="00AF7C8C"/>
    <w:rsid w:val="00AF7F41"/>
    <w:rsid w:val="00B01973"/>
    <w:rsid w:val="00B02DB7"/>
    <w:rsid w:val="00B10140"/>
    <w:rsid w:val="00B222E8"/>
    <w:rsid w:val="00B226FC"/>
    <w:rsid w:val="00B241CD"/>
    <w:rsid w:val="00B24BE9"/>
    <w:rsid w:val="00B31CA3"/>
    <w:rsid w:val="00B340FA"/>
    <w:rsid w:val="00B4001A"/>
    <w:rsid w:val="00B42385"/>
    <w:rsid w:val="00B43EAA"/>
    <w:rsid w:val="00B45B31"/>
    <w:rsid w:val="00B47870"/>
    <w:rsid w:val="00B53154"/>
    <w:rsid w:val="00B53878"/>
    <w:rsid w:val="00B55165"/>
    <w:rsid w:val="00B56261"/>
    <w:rsid w:val="00B611A9"/>
    <w:rsid w:val="00B62B66"/>
    <w:rsid w:val="00B62DCC"/>
    <w:rsid w:val="00B70F6D"/>
    <w:rsid w:val="00B736F1"/>
    <w:rsid w:val="00B76514"/>
    <w:rsid w:val="00B7693B"/>
    <w:rsid w:val="00B77BE6"/>
    <w:rsid w:val="00B815E5"/>
    <w:rsid w:val="00B8221A"/>
    <w:rsid w:val="00B82B80"/>
    <w:rsid w:val="00B84031"/>
    <w:rsid w:val="00B85D22"/>
    <w:rsid w:val="00B869BE"/>
    <w:rsid w:val="00B96288"/>
    <w:rsid w:val="00BA3D02"/>
    <w:rsid w:val="00BB1CA0"/>
    <w:rsid w:val="00BB32F1"/>
    <w:rsid w:val="00BB43D1"/>
    <w:rsid w:val="00BB68F7"/>
    <w:rsid w:val="00BB6FBA"/>
    <w:rsid w:val="00BB7D21"/>
    <w:rsid w:val="00BC1355"/>
    <w:rsid w:val="00BD1384"/>
    <w:rsid w:val="00BD1EBE"/>
    <w:rsid w:val="00BD424F"/>
    <w:rsid w:val="00BD5E04"/>
    <w:rsid w:val="00BE05A7"/>
    <w:rsid w:val="00BE07EC"/>
    <w:rsid w:val="00BE5B4A"/>
    <w:rsid w:val="00BE7676"/>
    <w:rsid w:val="00BE7D8C"/>
    <w:rsid w:val="00BF3905"/>
    <w:rsid w:val="00BF3ACB"/>
    <w:rsid w:val="00BF4097"/>
    <w:rsid w:val="00BF6A30"/>
    <w:rsid w:val="00BF6E61"/>
    <w:rsid w:val="00C00979"/>
    <w:rsid w:val="00C01646"/>
    <w:rsid w:val="00C02842"/>
    <w:rsid w:val="00C03B41"/>
    <w:rsid w:val="00C0409A"/>
    <w:rsid w:val="00C0576D"/>
    <w:rsid w:val="00C0644B"/>
    <w:rsid w:val="00C1279B"/>
    <w:rsid w:val="00C14593"/>
    <w:rsid w:val="00C15D95"/>
    <w:rsid w:val="00C16280"/>
    <w:rsid w:val="00C2038A"/>
    <w:rsid w:val="00C21D0D"/>
    <w:rsid w:val="00C221CB"/>
    <w:rsid w:val="00C23CFE"/>
    <w:rsid w:val="00C2443B"/>
    <w:rsid w:val="00C24844"/>
    <w:rsid w:val="00C24BBF"/>
    <w:rsid w:val="00C26EFB"/>
    <w:rsid w:val="00C27895"/>
    <w:rsid w:val="00C32F73"/>
    <w:rsid w:val="00C33739"/>
    <w:rsid w:val="00C34AA0"/>
    <w:rsid w:val="00C3595D"/>
    <w:rsid w:val="00C4013A"/>
    <w:rsid w:val="00C42777"/>
    <w:rsid w:val="00C475DE"/>
    <w:rsid w:val="00C5071C"/>
    <w:rsid w:val="00C51158"/>
    <w:rsid w:val="00C552CC"/>
    <w:rsid w:val="00C57580"/>
    <w:rsid w:val="00C6490F"/>
    <w:rsid w:val="00C64A0E"/>
    <w:rsid w:val="00C64D0F"/>
    <w:rsid w:val="00C66CC9"/>
    <w:rsid w:val="00C70CC7"/>
    <w:rsid w:val="00C70F07"/>
    <w:rsid w:val="00C73A12"/>
    <w:rsid w:val="00C73A36"/>
    <w:rsid w:val="00C73D45"/>
    <w:rsid w:val="00C745B3"/>
    <w:rsid w:val="00C754F2"/>
    <w:rsid w:val="00C825B8"/>
    <w:rsid w:val="00C8281C"/>
    <w:rsid w:val="00C83044"/>
    <w:rsid w:val="00C83824"/>
    <w:rsid w:val="00C86F34"/>
    <w:rsid w:val="00C87195"/>
    <w:rsid w:val="00C95CAA"/>
    <w:rsid w:val="00CA016C"/>
    <w:rsid w:val="00CA32AB"/>
    <w:rsid w:val="00CA5FAF"/>
    <w:rsid w:val="00CA7C17"/>
    <w:rsid w:val="00CB0BE0"/>
    <w:rsid w:val="00CB31F6"/>
    <w:rsid w:val="00CB5128"/>
    <w:rsid w:val="00CB5CD2"/>
    <w:rsid w:val="00CB784C"/>
    <w:rsid w:val="00CC07FA"/>
    <w:rsid w:val="00CC0B90"/>
    <w:rsid w:val="00CC495E"/>
    <w:rsid w:val="00CC51D2"/>
    <w:rsid w:val="00CC64D0"/>
    <w:rsid w:val="00CC7A1E"/>
    <w:rsid w:val="00CD4CD4"/>
    <w:rsid w:val="00CD6F08"/>
    <w:rsid w:val="00CE1122"/>
    <w:rsid w:val="00CE1301"/>
    <w:rsid w:val="00CE13C0"/>
    <w:rsid w:val="00CE1444"/>
    <w:rsid w:val="00CE2574"/>
    <w:rsid w:val="00CE3169"/>
    <w:rsid w:val="00CE5F71"/>
    <w:rsid w:val="00CE765E"/>
    <w:rsid w:val="00CF1B32"/>
    <w:rsid w:val="00CF267E"/>
    <w:rsid w:val="00CF7CBD"/>
    <w:rsid w:val="00D00F34"/>
    <w:rsid w:val="00D029D0"/>
    <w:rsid w:val="00D06669"/>
    <w:rsid w:val="00D07116"/>
    <w:rsid w:val="00D12347"/>
    <w:rsid w:val="00D138F8"/>
    <w:rsid w:val="00D13CBB"/>
    <w:rsid w:val="00D1405A"/>
    <w:rsid w:val="00D213FC"/>
    <w:rsid w:val="00D22D5A"/>
    <w:rsid w:val="00D22F3D"/>
    <w:rsid w:val="00D24E1E"/>
    <w:rsid w:val="00D31E87"/>
    <w:rsid w:val="00D3304C"/>
    <w:rsid w:val="00D3751A"/>
    <w:rsid w:val="00D40735"/>
    <w:rsid w:val="00D40ED9"/>
    <w:rsid w:val="00D4106C"/>
    <w:rsid w:val="00D41958"/>
    <w:rsid w:val="00D45BF2"/>
    <w:rsid w:val="00D45E03"/>
    <w:rsid w:val="00D5246D"/>
    <w:rsid w:val="00D538E3"/>
    <w:rsid w:val="00D5395D"/>
    <w:rsid w:val="00D564DA"/>
    <w:rsid w:val="00D56DD1"/>
    <w:rsid w:val="00D56FAA"/>
    <w:rsid w:val="00D57CEF"/>
    <w:rsid w:val="00D63A05"/>
    <w:rsid w:val="00D6480A"/>
    <w:rsid w:val="00D733C7"/>
    <w:rsid w:val="00D73801"/>
    <w:rsid w:val="00D73D54"/>
    <w:rsid w:val="00D74705"/>
    <w:rsid w:val="00D75E0B"/>
    <w:rsid w:val="00D76286"/>
    <w:rsid w:val="00D80F58"/>
    <w:rsid w:val="00D817A3"/>
    <w:rsid w:val="00D81974"/>
    <w:rsid w:val="00D857C0"/>
    <w:rsid w:val="00D85B07"/>
    <w:rsid w:val="00D85D02"/>
    <w:rsid w:val="00D86F0B"/>
    <w:rsid w:val="00D879F1"/>
    <w:rsid w:val="00D87CB1"/>
    <w:rsid w:val="00D9323D"/>
    <w:rsid w:val="00D93374"/>
    <w:rsid w:val="00DA184C"/>
    <w:rsid w:val="00DA39A0"/>
    <w:rsid w:val="00DA3B0A"/>
    <w:rsid w:val="00DA3D76"/>
    <w:rsid w:val="00DA69A0"/>
    <w:rsid w:val="00DB766A"/>
    <w:rsid w:val="00DC2393"/>
    <w:rsid w:val="00DC41CC"/>
    <w:rsid w:val="00DC4D3B"/>
    <w:rsid w:val="00DC5D8F"/>
    <w:rsid w:val="00DD0EAF"/>
    <w:rsid w:val="00DD1155"/>
    <w:rsid w:val="00DD2579"/>
    <w:rsid w:val="00DD281C"/>
    <w:rsid w:val="00DD6C9A"/>
    <w:rsid w:val="00DE1B09"/>
    <w:rsid w:val="00DE5730"/>
    <w:rsid w:val="00DF09FD"/>
    <w:rsid w:val="00DF178D"/>
    <w:rsid w:val="00DF271F"/>
    <w:rsid w:val="00E01F8F"/>
    <w:rsid w:val="00E06EB0"/>
    <w:rsid w:val="00E1084D"/>
    <w:rsid w:val="00E1549C"/>
    <w:rsid w:val="00E15CED"/>
    <w:rsid w:val="00E164F1"/>
    <w:rsid w:val="00E179C1"/>
    <w:rsid w:val="00E214AC"/>
    <w:rsid w:val="00E23981"/>
    <w:rsid w:val="00E24C4A"/>
    <w:rsid w:val="00E24C69"/>
    <w:rsid w:val="00E261A2"/>
    <w:rsid w:val="00E27160"/>
    <w:rsid w:val="00E27367"/>
    <w:rsid w:val="00E27B03"/>
    <w:rsid w:val="00E33473"/>
    <w:rsid w:val="00E3559D"/>
    <w:rsid w:val="00E36AB1"/>
    <w:rsid w:val="00E405E0"/>
    <w:rsid w:val="00E40F54"/>
    <w:rsid w:val="00E411B7"/>
    <w:rsid w:val="00E414BA"/>
    <w:rsid w:val="00E426EB"/>
    <w:rsid w:val="00E450D2"/>
    <w:rsid w:val="00E453B3"/>
    <w:rsid w:val="00E47208"/>
    <w:rsid w:val="00E51B43"/>
    <w:rsid w:val="00E537F2"/>
    <w:rsid w:val="00E54447"/>
    <w:rsid w:val="00E5634C"/>
    <w:rsid w:val="00E66764"/>
    <w:rsid w:val="00E6727E"/>
    <w:rsid w:val="00E70307"/>
    <w:rsid w:val="00E70D53"/>
    <w:rsid w:val="00E71145"/>
    <w:rsid w:val="00E7198D"/>
    <w:rsid w:val="00E73231"/>
    <w:rsid w:val="00E7570F"/>
    <w:rsid w:val="00E75D10"/>
    <w:rsid w:val="00E81B68"/>
    <w:rsid w:val="00E81CAF"/>
    <w:rsid w:val="00E82ECD"/>
    <w:rsid w:val="00E90882"/>
    <w:rsid w:val="00E97AF1"/>
    <w:rsid w:val="00EA4C33"/>
    <w:rsid w:val="00EB0975"/>
    <w:rsid w:val="00EB1CA0"/>
    <w:rsid w:val="00EB30C2"/>
    <w:rsid w:val="00EB45AF"/>
    <w:rsid w:val="00EB7266"/>
    <w:rsid w:val="00EB7521"/>
    <w:rsid w:val="00EC2663"/>
    <w:rsid w:val="00EC37DB"/>
    <w:rsid w:val="00ED225C"/>
    <w:rsid w:val="00ED3F6B"/>
    <w:rsid w:val="00ED447E"/>
    <w:rsid w:val="00ED485A"/>
    <w:rsid w:val="00ED52C2"/>
    <w:rsid w:val="00ED6C2D"/>
    <w:rsid w:val="00EE1015"/>
    <w:rsid w:val="00EE576E"/>
    <w:rsid w:val="00EE6CF2"/>
    <w:rsid w:val="00EF0892"/>
    <w:rsid w:val="00EF1387"/>
    <w:rsid w:val="00EF1DA4"/>
    <w:rsid w:val="00EF321E"/>
    <w:rsid w:val="00F0407A"/>
    <w:rsid w:val="00F06C9B"/>
    <w:rsid w:val="00F06D75"/>
    <w:rsid w:val="00F12F21"/>
    <w:rsid w:val="00F13FB4"/>
    <w:rsid w:val="00F156AA"/>
    <w:rsid w:val="00F1782A"/>
    <w:rsid w:val="00F17E49"/>
    <w:rsid w:val="00F21A5B"/>
    <w:rsid w:val="00F24F8A"/>
    <w:rsid w:val="00F2765D"/>
    <w:rsid w:val="00F303AB"/>
    <w:rsid w:val="00F33047"/>
    <w:rsid w:val="00F35A97"/>
    <w:rsid w:val="00F35B40"/>
    <w:rsid w:val="00F376AB"/>
    <w:rsid w:val="00F37FC0"/>
    <w:rsid w:val="00F427FF"/>
    <w:rsid w:val="00F4283D"/>
    <w:rsid w:val="00F43E83"/>
    <w:rsid w:val="00F456CD"/>
    <w:rsid w:val="00F45794"/>
    <w:rsid w:val="00F47618"/>
    <w:rsid w:val="00F47AD5"/>
    <w:rsid w:val="00F55C12"/>
    <w:rsid w:val="00F5708D"/>
    <w:rsid w:val="00F61922"/>
    <w:rsid w:val="00F631D1"/>
    <w:rsid w:val="00F6398D"/>
    <w:rsid w:val="00F64CE1"/>
    <w:rsid w:val="00F65105"/>
    <w:rsid w:val="00F65B53"/>
    <w:rsid w:val="00F65BEB"/>
    <w:rsid w:val="00F65D05"/>
    <w:rsid w:val="00F66AAE"/>
    <w:rsid w:val="00F66EE8"/>
    <w:rsid w:val="00F74C1B"/>
    <w:rsid w:val="00F763C0"/>
    <w:rsid w:val="00F77A4B"/>
    <w:rsid w:val="00F809FC"/>
    <w:rsid w:val="00F81899"/>
    <w:rsid w:val="00F84AC0"/>
    <w:rsid w:val="00F9132E"/>
    <w:rsid w:val="00F916F3"/>
    <w:rsid w:val="00F96631"/>
    <w:rsid w:val="00F97DE4"/>
    <w:rsid w:val="00FA0432"/>
    <w:rsid w:val="00FA1CEE"/>
    <w:rsid w:val="00FA2D7C"/>
    <w:rsid w:val="00FA4703"/>
    <w:rsid w:val="00FA4CFE"/>
    <w:rsid w:val="00FB2539"/>
    <w:rsid w:val="00FB2F8A"/>
    <w:rsid w:val="00FB31B7"/>
    <w:rsid w:val="00FB3482"/>
    <w:rsid w:val="00FB403E"/>
    <w:rsid w:val="00FB7246"/>
    <w:rsid w:val="00FC18FB"/>
    <w:rsid w:val="00FC256E"/>
    <w:rsid w:val="00FC293B"/>
    <w:rsid w:val="00FC60A6"/>
    <w:rsid w:val="00FD395E"/>
    <w:rsid w:val="00FD4C7E"/>
    <w:rsid w:val="00FD7BCB"/>
    <w:rsid w:val="00FE364B"/>
    <w:rsid w:val="00FE4A01"/>
    <w:rsid w:val="00FE6F15"/>
    <w:rsid w:val="00FF07D6"/>
    <w:rsid w:val="00FF58A6"/>
    <w:rsid w:val="00FF5C6B"/>
    <w:rsid w:val="02541B61"/>
    <w:rsid w:val="04A8772D"/>
    <w:rsid w:val="06A168EC"/>
    <w:rsid w:val="0D5D7F7A"/>
    <w:rsid w:val="0D643188"/>
    <w:rsid w:val="0DC51F28"/>
    <w:rsid w:val="0E3137D5"/>
    <w:rsid w:val="150F669C"/>
    <w:rsid w:val="19553A9D"/>
    <w:rsid w:val="1C0E1A98"/>
    <w:rsid w:val="26F30F76"/>
    <w:rsid w:val="2887358B"/>
    <w:rsid w:val="2F727CE6"/>
    <w:rsid w:val="352C2A4A"/>
    <w:rsid w:val="389C6EEF"/>
    <w:rsid w:val="3DDB2309"/>
    <w:rsid w:val="46077070"/>
    <w:rsid w:val="496B7702"/>
    <w:rsid w:val="4DFE2A04"/>
    <w:rsid w:val="500D4962"/>
    <w:rsid w:val="54851639"/>
    <w:rsid w:val="56941399"/>
    <w:rsid w:val="57A7215B"/>
    <w:rsid w:val="5EC60009"/>
    <w:rsid w:val="5FE252DE"/>
    <w:rsid w:val="67026690"/>
    <w:rsid w:val="67387A63"/>
    <w:rsid w:val="67AC7A22"/>
    <w:rsid w:val="72601FB5"/>
    <w:rsid w:val="7BCC54AA"/>
    <w:rsid w:val="7E0272C8"/>
    <w:rsid w:val="7ED763A7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" w:hAnsi="Calibri" w:eastAsia="宋体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" w:hAnsi="Calibri" w:eastAsia="宋体"/>
      <w:b/>
      <w:bCs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libri" w:hAnsi="Calibri" w:eastAsia="宋体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libri" w:hAnsi="Calibri" w:eastAsia="宋体"/>
      <w:sz w:val="21"/>
      <w:szCs w:val="21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24"/>
    <w:unhideWhenUsed/>
    <w:uiPriority w:val="99"/>
    <w:rPr>
      <w:rFonts w:ascii="Heiti SC Light" w:eastAsia="Heiti SC Light"/>
    </w:rPr>
  </w:style>
  <w:style w:type="paragraph" w:styleId="12">
    <w:name w:val="Balloon Text"/>
    <w:basedOn w:val="1"/>
    <w:link w:val="25"/>
    <w:unhideWhenUsed/>
    <w:uiPriority w:val="99"/>
    <w:rPr>
      <w:rFonts w:ascii="Heiti SC Light" w:eastAsia="Heiti SC Light"/>
      <w:sz w:val="18"/>
      <w:szCs w:val="18"/>
    </w:rPr>
  </w:style>
  <w:style w:type="paragraph" w:styleId="13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3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character" w:styleId="17">
    <w:name w:val="Hyperlink"/>
    <w:basedOn w:val="16"/>
    <w:unhideWhenUsed/>
    <w:uiPriority w:val="99"/>
    <w:rPr>
      <w:color w:val="0000FF"/>
      <w:u w:val="single"/>
    </w:rPr>
  </w:style>
  <w:style w:type="table" w:styleId="19">
    <w:name w:val="Table Grid"/>
    <w:basedOn w:val="18"/>
    <w:uiPriority w:val="59"/>
    <w:pPr/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0">
    <w:name w:val="Revision"/>
    <w:hidden/>
    <w:semiHidden/>
    <w:uiPriority w:val="99"/>
    <w:rPr>
      <w:rFonts w:ascii="Cambria" w:hAnsi="Cambria" w:eastAsia="宋体"/>
      <w:kern w:val="2"/>
      <w:sz w:val="24"/>
      <w:szCs w:val="24"/>
      <w:lang w:val="en-US" w:eastAsia="zh-CN" w:bidi="ar-S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uiPriority w:val="9"/>
    <w:rPr>
      <w:rFonts w:ascii="Calibri" w:hAnsi="Calibri" w:eastAsia="宋体"/>
      <w:b/>
      <w:bCs/>
      <w:sz w:val="32"/>
      <w:szCs w:val="32"/>
    </w:rPr>
  </w:style>
  <w:style w:type="character" w:customStyle="1" w:styleId="24">
    <w:name w:val="文档结构图 Char"/>
    <w:basedOn w:val="16"/>
    <w:link w:val="11"/>
    <w:semiHidden/>
    <w:uiPriority w:val="99"/>
    <w:rPr>
      <w:rFonts w:ascii="Heiti SC Light" w:eastAsia="Heiti SC Light"/>
    </w:rPr>
  </w:style>
  <w:style w:type="character" w:customStyle="1" w:styleId="25">
    <w:name w:val="批注框文本 Char"/>
    <w:basedOn w:val="16"/>
    <w:link w:val="12"/>
    <w:semiHidden/>
    <w:uiPriority w:val="99"/>
    <w:rPr>
      <w:rFonts w:ascii="Heiti SC Light" w:eastAsia="Heiti SC Light"/>
      <w:sz w:val="18"/>
      <w:szCs w:val="18"/>
    </w:rPr>
  </w:style>
  <w:style w:type="character" w:customStyle="1" w:styleId="26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7">
    <w:name w:val="标题 4 Char"/>
    <w:basedOn w:val="16"/>
    <w:link w:val="5"/>
    <w:uiPriority w:val="9"/>
    <w:rPr>
      <w:rFonts w:ascii="Calibri" w:hAnsi="Calibri" w:eastAsia="宋体"/>
      <w:b/>
      <w:bCs/>
      <w:sz w:val="28"/>
      <w:szCs w:val="28"/>
    </w:rPr>
  </w:style>
  <w:style w:type="character" w:customStyle="1" w:styleId="28">
    <w:name w:val="标题 5 Char"/>
    <w:basedOn w:val="16"/>
    <w:link w:val="6"/>
    <w:uiPriority w:val="9"/>
    <w:rPr>
      <w:b/>
      <w:bCs/>
      <w:sz w:val="28"/>
      <w:szCs w:val="28"/>
    </w:rPr>
  </w:style>
  <w:style w:type="character" w:customStyle="1" w:styleId="29">
    <w:name w:val="标题 6 Char"/>
    <w:basedOn w:val="16"/>
    <w:link w:val="7"/>
    <w:uiPriority w:val="9"/>
    <w:rPr>
      <w:rFonts w:ascii="Calibri" w:hAnsi="Calibri" w:eastAsia="宋体"/>
      <w:b/>
      <w:bCs/>
    </w:rPr>
  </w:style>
  <w:style w:type="character" w:customStyle="1" w:styleId="30">
    <w:name w:val="标题 7 Char"/>
    <w:basedOn w:val="16"/>
    <w:link w:val="8"/>
    <w:uiPriority w:val="9"/>
    <w:rPr>
      <w:b/>
      <w:bCs/>
    </w:rPr>
  </w:style>
  <w:style w:type="character" w:customStyle="1" w:styleId="31">
    <w:name w:val="标题 8 Char"/>
    <w:basedOn w:val="16"/>
    <w:link w:val="9"/>
    <w:uiPriority w:val="9"/>
    <w:rPr>
      <w:rFonts w:ascii="Calibri" w:hAnsi="Calibri" w:eastAsia="宋体"/>
    </w:rPr>
  </w:style>
  <w:style w:type="character" w:customStyle="1" w:styleId="32">
    <w:name w:val="标题 9 Char"/>
    <w:basedOn w:val="16"/>
    <w:link w:val="10"/>
    <w:uiPriority w:val="9"/>
    <w:rPr>
      <w:rFonts w:ascii="Calibri" w:hAnsi="Calibri" w:eastAsia="宋体"/>
      <w:sz w:val="21"/>
      <w:szCs w:val="21"/>
    </w:rPr>
  </w:style>
  <w:style w:type="character" w:customStyle="1" w:styleId="33">
    <w:name w:val="页眉 Char"/>
    <w:basedOn w:val="16"/>
    <w:link w:val="14"/>
    <w:uiPriority w:val="99"/>
    <w:rPr>
      <w:sz w:val="18"/>
      <w:szCs w:val="18"/>
    </w:rPr>
  </w:style>
  <w:style w:type="character" w:customStyle="1" w:styleId="34">
    <w:name w:val="页脚 Char"/>
    <w:basedOn w:val="16"/>
    <w:link w:val="13"/>
    <w:uiPriority w:val="99"/>
    <w:rPr>
      <w:sz w:val="18"/>
      <w:szCs w:val="18"/>
    </w:rPr>
  </w:style>
  <w:style w:type="character" w:customStyle="1" w:styleId="35">
    <w:name w:val="HTML 预设格式 Char"/>
    <w:basedOn w:val="16"/>
    <w:link w:val="15"/>
    <w:semiHidden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YY.Inc</Company>
  <Pages>1</Pages>
  <Words>3152</Words>
  <Characters>17969</Characters>
  <Lines>149</Lines>
  <Paragraphs>42</Paragraphs>
  <TotalTime>0</TotalTime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2015-03-25T07:40:00Z</dcterms:created>
  <dc:creator>儇 李</dc:creator>
  <cp:lastModifiedBy>len</cp:lastModifiedBy>
  <dcterms:modified xsi:type="dcterms:W3CDTF">2015-06-20T16:24:22Z</dcterms:modified>
  <dc:title>寻路记接口文档V1.0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